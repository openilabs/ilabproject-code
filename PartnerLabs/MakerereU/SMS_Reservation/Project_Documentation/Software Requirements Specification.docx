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082" w:rsidRPr="003B0BEE" w:rsidRDefault="00674507" w:rsidP="00E64EE7">
      <w:pPr>
        <w:pStyle w:val="Heading1"/>
        <w:spacing w:before="0" w:line="360" w:lineRule="auto"/>
        <w:jc w:val="center"/>
        <w:rPr>
          <w:rFonts w:cs="Arial"/>
          <w:color w:val="auto"/>
        </w:rPr>
      </w:pPr>
      <w:r w:rsidRPr="003B0BEE">
        <w:rPr>
          <w:rFonts w:cs="Arial"/>
          <w:color w:val="auto"/>
        </w:rPr>
        <w:t>Software Requirements Specification</w:t>
      </w:r>
      <w:r w:rsidR="003A0E03" w:rsidRPr="003B0BEE">
        <w:rPr>
          <w:rFonts w:cs="Arial"/>
          <w:color w:val="auto"/>
        </w:rPr>
        <w:t xml:space="preserve">: </w:t>
      </w:r>
      <w:r w:rsidRPr="003B0BEE">
        <w:rPr>
          <w:rFonts w:cs="Arial"/>
          <w:color w:val="auto"/>
        </w:rPr>
        <w:t xml:space="preserve">Development </w:t>
      </w:r>
      <w:r w:rsidR="003A0E03" w:rsidRPr="003B0BEE">
        <w:rPr>
          <w:rFonts w:cs="Arial"/>
          <w:color w:val="auto"/>
        </w:rPr>
        <w:t xml:space="preserve">of an </w:t>
      </w:r>
      <w:r w:rsidRPr="003B0BEE">
        <w:rPr>
          <w:rFonts w:cs="Arial"/>
          <w:color w:val="auto"/>
        </w:rPr>
        <w:t xml:space="preserve">SMS </w:t>
      </w:r>
      <w:r w:rsidR="003A0E03" w:rsidRPr="003B0BEE">
        <w:rPr>
          <w:rFonts w:cs="Arial"/>
          <w:color w:val="auto"/>
        </w:rPr>
        <w:t xml:space="preserve">Scheduling Application for </w:t>
      </w:r>
      <w:r w:rsidRPr="003B0BEE">
        <w:rPr>
          <w:rFonts w:cs="Arial"/>
          <w:color w:val="auto"/>
        </w:rPr>
        <w:t>Interactive Labs</w:t>
      </w:r>
    </w:p>
    <w:p w:rsidR="00674507" w:rsidRPr="003A0E03" w:rsidRDefault="00674507" w:rsidP="003B0BEE">
      <w:pPr>
        <w:pStyle w:val="ListParagraph"/>
        <w:numPr>
          <w:ilvl w:val="0"/>
          <w:numId w:val="1"/>
        </w:numPr>
        <w:spacing w:before="240" w:line="480" w:lineRule="auto"/>
        <w:jc w:val="both"/>
        <w:rPr>
          <w:rFonts w:cs="Times New Roman"/>
          <w:b/>
          <w:szCs w:val="24"/>
        </w:rPr>
      </w:pPr>
      <w:r w:rsidRPr="003A0E03">
        <w:rPr>
          <w:rFonts w:cs="Times New Roman"/>
          <w:b/>
          <w:szCs w:val="24"/>
        </w:rPr>
        <w:t>Introduction</w:t>
      </w:r>
    </w:p>
    <w:p w:rsidR="00674507" w:rsidRPr="003A0E03" w:rsidRDefault="00674507" w:rsidP="003B0BEE">
      <w:pPr>
        <w:pStyle w:val="ListParagraph"/>
        <w:numPr>
          <w:ilvl w:val="1"/>
          <w:numId w:val="2"/>
        </w:numPr>
        <w:spacing w:after="0" w:line="480" w:lineRule="auto"/>
        <w:jc w:val="both"/>
        <w:rPr>
          <w:rFonts w:cs="Times New Roman"/>
          <w:b/>
          <w:szCs w:val="24"/>
        </w:rPr>
      </w:pPr>
      <w:r w:rsidRPr="003A0E03">
        <w:rPr>
          <w:rFonts w:cs="Times New Roman"/>
          <w:b/>
          <w:szCs w:val="24"/>
        </w:rPr>
        <w:t>Product Overview</w:t>
      </w:r>
    </w:p>
    <w:p w:rsidR="00674507" w:rsidRDefault="00674507" w:rsidP="003B0BEE">
      <w:pPr>
        <w:spacing w:line="480" w:lineRule="auto"/>
        <w:jc w:val="both"/>
        <w:rPr>
          <w:ins w:id="0" w:author="Agaba Dave" w:date="2011-04-27T18:44:00Z"/>
          <w:rFonts w:cs="Times New Roman"/>
          <w:szCs w:val="24"/>
        </w:rPr>
      </w:pPr>
      <w:r w:rsidRPr="003A0E03">
        <w:rPr>
          <w:rFonts w:cs="Times New Roman"/>
          <w:szCs w:val="24"/>
        </w:rPr>
        <w:t>This project is aimed at developing a mobile app</w:t>
      </w:r>
      <w:r w:rsidR="005D5E07">
        <w:rPr>
          <w:rFonts w:cs="Times New Roman"/>
          <w:szCs w:val="24"/>
        </w:rPr>
        <w:t>lication for scheduling i</w:t>
      </w:r>
      <w:r w:rsidRPr="003A0E03">
        <w:rPr>
          <w:rFonts w:cs="Times New Roman"/>
          <w:szCs w:val="24"/>
        </w:rPr>
        <w:t>nteractive internet Laborator</w:t>
      </w:r>
      <w:r w:rsidR="003B0BEE">
        <w:rPr>
          <w:rFonts w:cs="Times New Roman"/>
          <w:szCs w:val="24"/>
        </w:rPr>
        <w:t xml:space="preserve">ies. </w:t>
      </w:r>
      <w:r w:rsidR="002D69BC">
        <w:rPr>
          <w:rFonts w:cs="Times New Roman"/>
          <w:szCs w:val="24"/>
        </w:rPr>
        <w:t xml:space="preserve">The application utilizes </w:t>
      </w:r>
      <w:r w:rsidRPr="003A0E03">
        <w:rPr>
          <w:rFonts w:cs="Times New Roman"/>
          <w:szCs w:val="24"/>
        </w:rPr>
        <w:t xml:space="preserve">the GSM </w:t>
      </w:r>
      <w:r w:rsidR="002D69BC">
        <w:rPr>
          <w:rFonts w:cs="Times New Roman"/>
          <w:szCs w:val="24"/>
        </w:rPr>
        <w:t>network over which Short Message Services are sent.</w:t>
      </w:r>
    </w:p>
    <w:p w:rsidR="00A15531" w:rsidRDefault="00A15531" w:rsidP="003B0BEE">
      <w:pPr>
        <w:spacing w:line="480" w:lineRule="auto"/>
        <w:jc w:val="both"/>
        <w:rPr>
          <w:rFonts w:cs="Times New Roman"/>
          <w:szCs w:val="24"/>
        </w:rPr>
      </w:pPr>
      <w:ins w:id="1" w:author="Agaba Dave" w:date="2011-04-27T18:44:00Z">
        <w:r>
          <w:rPr>
            <w:rFonts w:cs="Times New Roman"/>
            <w:szCs w:val="24"/>
          </w:rPr>
          <w:t xml:space="preserve">The project is also set out to create a configuration web service (more like a dash board) for </w:t>
        </w:r>
      </w:ins>
      <w:ins w:id="2" w:author="Agaba Dave" w:date="2011-04-27T18:45:00Z">
        <w:r>
          <w:rPr>
            <w:rFonts w:cs="Times New Roman"/>
            <w:szCs w:val="24"/>
          </w:rPr>
          <w:t>administrator</w:t>
        </w:r>
      </w:ins>
      <w:ins w:id="3" w:author="Agaba Dave" w:date="2011-04-27T18:44:00Z">
        <w:r>
          <w:rPr>
            <w:rFonts w:cs="Times New Roman"/>
            <w:szCs w:val="24"/>
          </w:rPr>
          <w:t xml:space="preserve"> </w:t>
        </w:r>
      </w:ins>
      <w:ins w:id="4" w:author="Agaba Dave" w:date="2011-04-27T18:45:00Z">
        <w:r>
          <w:rPr>
            <w:rFonts w:cs="Times New Roman"/>
            <w:szCs w:val="24"/>
          </w:rPr>
          <w:t xml:space="preserve">for viewing configuring the use of the </w:t>
        </w:r>
        <w:proofErr w:type="spellStart"/>
        <w:r>
          <w:rPr>
            <w:rFonts w:cs="Times New Roman"/>
            <w:szCs w:val="24"/>
          </w:rPr>
          <w:t>sms</w:t>
        </w:r>
        <w:proofErr w:type="spellEnd"/>
        <w:r>
          <w:rPr>
            <w:rFonts w:cs="Times New Roman"/>
            <w:szCs w:val="24"/>
          </w:rPr>
          <w:t xml:space="preserve"> scheduling system for any interactive </w:t>
        </w:r>
        <w:proofErr w:type="spellStart"/>
        <w:r>
          <w:rPr>
            <w:rFonts w:cs="Times New Roman"/>
            <w:szCs w:val="24"/>
          </w:rPr>
          <w:t>iLab</w:t>
        </w:r>
        <w:proofErr w:type="spellEnd"/>
        <w:r>
          <w:rPr>
            <w:rFonts w:cs="Times New Roman"/>
            <w:szCs w:val="24"/>
          </w:rPr>
          <w:t>.</w:t>
        </w:r>
      </w:ins>
    </w:p>
    <w:p w:rsidR="00674507" w:rsidRPr="008A19BB" w:rsidRDefault="005978FD" w:rsidP="003B0BEE">
      <w:pPr>
        <w:spacing w:after="0" w:line="480" w:lineRule="auto"/>
        <w:jc w:val="both"/>
        <w:rPr>
          <w:rFonts w:cs="Times New Roman"/>
          <w:szCs w:val="24"/>
        </w:rPr>
      </w:pPr>
      <w:r w:rsidRPr="008A19BB">
        <w:rPr>
          <w:rFonts w:cs="Times New Roman"/>
          <w:b/>
          <w:szCs w:val="24"/>
        </w:rPr>
        <w:t xml:space="preserve">1.2 </w:t>
      </w:r>
      <w:r w:rsidR="00674507" w:rsidRPr="008A19BB">
        <w:rPr>
          <w:rFonts w:cs="Times New Roman"/>
          <w:b/>
          <w:szCs w:val="24"/>
        </w:rPr>
        <w:t>Purpose</w:t>
      </w:r>
    </w:p>
    <w:p w:rsidR="00674507" w:rsidRPr="003A0E03" w:rsidRDefault="002D69BC" w:rsidP="003B0BEE">
      <w:pPr>
        <w:spacing w:line="480" w:lineRule="auto"/>
        <w:jc w:val="both"/>
        <w:rPr>
          <w:rFonts w:cs="Times New Roman"/>
          <w:szCs w:val="24"/>
        </w:rPr>
      </w:pPr>
      <w:r>
        <w:rPr>
          <w:rFonts w:cs="Times New Roman"/>
          <w:szCs w:val="24"/>
          <w:lang w:val="en-GB"/>
        </w:rPr>
        <w:t xml:space="preserve">This project is intended to </w:t>
      </w:r>
      <w:r w:rsidRPr="002D69BC">
        <w:rPr>
          <w:rFonts w:cs="Times New Roman"/>
          <w:szCs w:val="24"/>
          <w:lang w:val="en-GB"/>
        </w:rPr>
        <w:t xml:space="preserve">ease the scheduling </w:t>
      </w:r>
      <w:r>
        <w:rPr>
          <w:rFonts w:cs="Times New Roman"/>
          <w:szCs w:val="24"/>
          <w:lang w:val="en-GB"/>
        </w:rPr>
        <w:t>of iLabs by use of mobile phones</w:t>
      </w:r>
      <w:r w:rsidR="00A0576C" w:rsidRPr="003A0E03">
        <w:rPr>
          <w:rFonts w:cs="Times New Roman"/>
          <w:szCs w:val="24"/>
        </w:rPr>
        <w:t>. A</w:t>
      </w:r>
      <w:r w:rsidR="003B0BEE">
        <w:rPr>
          <w:rFonts w:cs="Times New Roman"/>
          <w:szCs w:val="24"/>
        </w:rPr>
        <w:t xml:space="preserve">lthough an online </w:t>
      </w:r>
      <w:r w:rsidR="00A0576C" w:rsidRPr="003A0E03">
        <w:rPr>
          <w:rFonts w:cs="Times New Roman"/>
          <w:szCs w:val="24"/>
        </w:rPr>
        <w:t xml:space="preserve">application already </w:t>
      </w:r>
      <w:r w:rsidR="003B0BEE">
        <w:rPr>
          <w:rFonts w:cs="Times New Roman"/>
          <w:szCs w:val="24"/>
        </w:rPr>
        <w:t>exists for scheduling interactive laboratories, it’s rather inconvenient and inflexible.</w:t>
      </w:r>
      <w:r w:rsidR="00A0576C" w:rsidRPr="003A0E03">
        <w:rPr>
          <w:rFonts w:cs="Times New Roman"/>
          <w:szCs w:val="24"/>
        </w:rPr>
        <w:t xml:space="preserve"> However, a survey carried showed that </w:t>
      </w:r>
      <w:r w:rsidR="00E80082" w:rsidRPr="003A0E03">
        <w:rPr>
          <w:rFonts w:cs="Times New Roman"/>
          <w:szCs w:val="24"/>
        </w:rPr>
        <w:t>8.52</w:t>
      </w:r>
      <w:r w:rsidR="00A0576C" w:rsidRPr="003A0E03">
        <w:rPr>
          <w:rFonts w:cs="Times New Roman"/>
          <w:szCs w:val="24"/>
        </w:rPr>
        <w:t xml:space="preserve">% </w:t>
      </w:r>
      <w:r w:rsidR="0048797C" w:rsidRPr="003A0E03">
        <w:rPr>
          <w:rFonts w:cs="Times New Roman"/>
          <w:szCs w:val="24"/>
        </w:rPr>
        <w:t xml:space="preserve">of students </w:t>
      </w:r>
      <w:r w:rsidR="00A0576C" w:rsidRPr="003A0E03">
        <w:rPr>
          <w:rFonts w:cs="Times New Roman"/>
          <w:szCs w:val="24"/>
        </w:rPr>
        <w:t>d</w:t>
      </w:r>
      <w:r w:rsidR="00E80082" w:rsidRPr="003A0E03">
        <w:rPr>
          <w:rFonts w:cs="Times New Roman"/>
          <w:szCs w:val="24"/>
        </w:rPr>
        <w:t>o</w:t>
      </w:r>
      <w:r w:rsidR="00A0576C" w:rsidRPr="003A0E03">
        <w:rPr>
          <w:rFonts w:cs="Times New Roman"/>
          <w:szCs w:val="24"/>
        </w:rPr>
        <w:t xml:space="preserve"> not have convenient access to internet. </w:t>
      </w:r>
      <w:r w:rsidR="005F5F37">
        <w:rPr>
          <w:rFonts w:cs="Times New Roman"/>
          <w:szCs w:val="24"/>
        </w:rPr>
        <w:t>Nonetheless</w:t>
      </w:r>
      <w:r w:rsidR="00E80082" w:rsidRPr="003A0E03">
        <w:rPr>
          <w:rFonts w:cs="Times New Roman"/>
          <w:szCs w:val="24"/>
        </w:rPr>
        <w:t xml:space="preserve"> 97.44</w:t>
      </w:r>
      <w:r w:rsidR="0048797C" w:rsidRPr="003A0E03">
        <w:rPr>
          <w:rFonts w:cs="Times New Roman"/>
          <w:szCs w:val="24"/>
        </w:rPr>
        <w:t xml:space="preserve">% of the students are availed </w:t>
      </w:r>
      <w:r w:rsidR="000554F6" w:rsidRPr="003A0E03">
        <w:rPr>
          <w:rFonts w:cs="Times New Roman"/>
          <w:szCs w:val="24"/>
        </w:rPr>
        <w:t>with GSM based mobile phones which by default support Short Message Services.</w:t>
      </w:r>
    </w:p>
    <w:p w:rsidR="000554F6" w:rsidRPr="003A0E03" w:rsidRDefault="000554F6" w:rsidP="003B0BEE">
      <w:pPr>
        <w:spacing w:line="480" w:lineRule="auto"/>
        <w:jc w:val="both"/>
        <w:rPr>
          <w:rFonts w:cs="Times New Roman"/>
          <w:szCs w:val="24"/>
        </w:rPr>
      </w:pPr>
      <w:r w:rsidRPr="003A0E03">
        <w:rPr>
          <w:rFonts w:cs="Times New Roman"/>
          <w:szCs w:val="24"/>
        </w:rPr>
        <w:t>This project is also aimed at extending the iLabs</w:t>
      </w:r>
      <w:r w:rsidR="005F5F37">
        <w:rPr>
          <w:rFonts w:cs="Times New Roman"/>
          <w:szCs w:val="24"/>
        </w:rPr>
        <w:t>’</w:t>
      </w:r>
      <w:r w:rsidRPr="003A0E03">
        <w:rPr>
          <w:rFonts w:cs="Times New Roman"/>
          <w:szCs w:val="24"/>
        </w:rPr>
        <w:t xml:space="preserve"> </w:t>
      </w:r>
      <w:r w:rsidR="005F5F37">
        <w:rPr>
          <w:rFonts w:cs="Times New Roman"/>
          <w:szCs w:val="24"/>
        </w:rPr>
        <w:t>platform</w:t>
      </w:r>
      <w:r w:rsidRPr="003A0E03">
        <w:rPr>
          <w:rFonts w:cs="Times New Roman"/>
          <w:szCs w:val="24"/>
        </w:rPr>
        <w:t xml:space="preserve"> into the </w:t>
      </w:r>
      <w:r w:rsidR="005F5F37">
        <w:rPr>
          <w:rFonts w:cs="Times New Roman"/>
          <w:szCs w:val="24"/>
        </w:rPr>
        <w:t xml:space="preserve">field of </w:t>
      </w:r>
      <w:r w:rsidRPr="003A0E03">
        <w:rPr>
          <w:rFonts w:cs="Times New Roman"/>
          <w:szCs w:val="24"/>
        </w:rPr>
        <w:t>mobile</w:t>
      </w:r>
      <w:r w:rsidR="005F5F37">
        <w:rPr>
          <w:rFonts w:cs="Times New Roman"/>
          <w:szCs w:val="24"/>
        </w:rPr>
        <w:t xml:space="preserve"> phones,</w:t>
      </w:r>
      <w:r w:rsidRPr="003A0E03">
        <w:rPr>
          <w:rFonts w:cs="Times New Roman"/>
          <w:szCs w:val="24"/>
        </w:rPr>
        <w:t xml:space="preserve"> one that the iLabs has not yet explored.</w:t>
      </w:r>
    </w:p>
    <w:p w:rsidR="005978FD" w:rsidRPr="008A19BB" w:rsidRDefault="005978FD" w:rsidP="003B0BEE">
      <w:pPr>
        <w:spacing w:after="0" w:line="480" w:lineRule="auto"/>
        <w:jc w:val="both"/>
        <w:rPr>
          <w:rFonts w:cs="Times New Roman"/>
          <w:szCs w:val="24"/>
        </w:rPr>
      </w:pPr>
      <w:r w:rsidRPr="008A19BB">
        <w:rPr>
          <w:rFonts w:cs="Times New Roman"/>
          <w:b/>
          <w:szCs w:val="24"/>
        </w:rPr>
        <w:t>1.3 Scope</w:t>
      </w:r>
    </w:p>
    <w:p w:rsidR="007B0168" w:rsidRPr="003A0E03" w:rsidRDefault="007B0168" w:rsidP="003B0BEE">
      <w:pPr>
        <w:spacing w:after="0" w:line="480" w:lineRule="auto"/>
        <w:jc w:val="both"/>
        <w:rPr>
          <w:rFonts w:cs="Times New Roman"/>
          <w:szCs w:val="24"/>
        </w:rPr>
      </w:pPr>
      <w:r w:rsidRPr="003A0E03">
        <w:rPr>
          <w:rFonts w:cs="Times New Roman"/>
          <w:szCs w:val="24"/>
        </w:rPr>
        <w:t>This research targets students in the Faculty of Technology, Makerere University under departments of Electrical and Computer Engineering who will be carrying out interactive experiments. It will therefore be based on the iLab Interactive Experiment architecture.</w:t>
      </w:r>
    </w:p>
    <w:p w:rsidR="005978FD" w:rsidRPr="003A0E03" w:rsidRDefault="007B0168" w:rsidP="003B0BEE">
      <w:pPr>
        <w:spacing w:line="480" w:lineRule="auto"/>
        <w:jc w:val="both"/>
        <w:rPr>
          <w:rFonts w:cs="Times New Roman"/>
          <w:szCs w:val="24"/>
        </w:rPr>
      </w:pPr>
      <w:r w:rsidRPr="003A0E03">
        <w:rPr>
          <w:rFonts w:cs="Times New Roman"/>
          <w:szCs w:val="24"/>
        </w:rPr>
        <w:lastRenderedPageBreak/>
        <w:t>A pilot study is expected to be carried out on one of the classes supposed to carry out an interactive iLab. The Infrastructure of the system will be set in the Faculty of Technology with support from SMS service providers.</w:t>
      </w:r>
    </w:p>
    <w:p w:rsidR="003B0BEE" w:rsidRDefault="005978FD" w:rsidP="003B0BEE">
      <w:pPr>
        <w:spacing w:line="480" w:lineRule="auto"/>
        <w:jc w:val="both"/>
        <w:rPr>
          <w:rFonts w:cs="Times New Roman"/>
          <w:b/>
          <w:szCs w:val="24"/>
        </w:rPr>
      </w:pPr>
      <w:r w:rsidRPr="008A19BB">
        <w:rPr>
          <w:rFonts w:cs="Times New Roman"/>
          <w:b/>
          <w:szCs w:val="24"/>
        </w:rPr>
        <w:t>1.4 Reference</w:t>
      </w:r>
      <w:r w:rsidR="008A19BB">
        <w:rPr>
          <w:rFonts w:cs="Times New Roman"/>
          <w:b/>
          <w:szCs w:val="24"/>
        </w:rPr>
        <w:t>s</w:t>
      </w:r>
      <w:r w:rsidR="003B0BEE">
        <w:rPr>
          <w:rFonts w:cs="Times New Roman"/>
          <w:b/>
          <w:szCs w:val="24"/>
        </w:rPr>
        <w:t xml:space="preserve"> </w:t>
      </w:r>
    </w:p>
    <w:p w:rsidR="00932A1E" w:rsidRPr="003B0BEE" w:rsidRDefault="00056210" w:rsidP="003B0BEE">
      <w:pPr>
        <w:spacing w:line="480" w:lineRule="auto"/>
        <w:jc w:val="both"/>
        <w:rPr>
          <w:rFonts w:cs="Times New Roman"/>
          <w:b/>
          <w:szCs w:val="24"/>
        </w:rPr>
      </w:pPr>
      <w:r>
        <w:rPr>
          <w:rFonts w:cs="Times New Roman"/>
          <w:szCs w:val="24"/>
        </w:rPr>
        <w:t xml:space="preserve">The functionality of the SMS scheduling system is based on the iLab Scheduling –Overview document by Jud Harward and </w:t>
      </w:r>
      <w:r w:rsidRPr="00056210">
        <w:rPr>
          <w:rFonts w:cs="Times New Roman"/>
          <w:szCs w:val="24"/>
        </w:rPr>
        <w:t>Philip Bailey</w:t>
      </w:r>
      <w:r w:rsidR="003B0BEE">
        <w:rPr>
          <w:rFonts w:cs="Times New Roman"/>
          <w:szCs w:val="24"/>
        </w:rPr>
        <w:t xml:space="preserve"> retrieved from </w:t>
      </w:r>
      <w:r w:rsidR="0072574B" w:rsidRPr="003B0BEE">
        <w:rPr>
          <w:rFonts w:cs="Times New Roman"/>
          <w:szCs w:val="24"/>
        </w:rPr>
        <w:t>http://icampus.mit.edu/iLabs/architecture/downloads/downloadFile.aspx?id=54</w:t>
      </w:r>
      <w:r w:rsidR="0072574B">
        <w:rPr>
          <w:rFonts w:cs="Times New Roman"/>
          <w:szCs w:val="24"/>
        </w:rPr>
        <w:t xml:space="preserve"> </w:t>
      </w:r>
    </w:p>
    <w:p w:rsidR="005978FD" w:rsidRPr="003A0E03" w:rsidRDefault="005978FD" w:rsidP="003B0BEE">
      <w:pPr>
        <w:spacing w:line="480" w:lineRule="auto"/>
        <w:jc w:val="both"/>
        <w:rPr>
          <w:rFonts w:cs="Times New Roman"/>
          <w:b/>
          <w:szCs w:val="24"/>
        </w:rPr>
      </w:pPr>
    </w:p>
    <w:p w:rsidR="00932A1E" w:rsidRPr="003A0E03" w:rsidRDefault="00932A1E" w:rsidP="003B0BEE">
      <w:pPr>
        <w:pStyle w:val="ListParagraph"/>
        <w:numPr>
          <w:ilvl w:val="0"/>
          <w:numId w:val="1"/>
        </w:numPr>
        <w:spacing w:after="0" w:line="480" w:lineRule="auto"/>
        <w:jc w:val="both"/>
        <w:rPr>
          <w:rFonts w:cs="Times New Roman"/>
          <w:b/>
          <w:szCs w:val="24"/>
        </w:rPr>
      </w:pPr>
      <w:r w:rsidRPr="003A0E03">
        <w:rPr>
          <w:rFonts w:cs="Times New Roman"/>
          <w:b/>
          <w:szCs w:val="24"/>
        </w:rPr>
        <w:t>Overall Description</w:t>
      </w:r>
    </w:p>
    <w:p w:rsidR="00932A1E" w:rsidRPr="003A0E03" w:rsidRDefault="00932A1E" w:rsidP="003B0BEE">
      <w:pPr>
        <w:spacing w:line="480" w:lineRule="auto"/>
        <w:jc w:val="both"/>
        <w:rPr>
          <w:rFonts w:cs="Times New Roman"/>
          <w:szCs w:val="24"/>
        </w:rPr>
      </w:pPr>
      <w:r w:rsidRPr="003A0E03">
        <w:rPr>
          <w:rFonts w:cs="Times New Roman"/>
          <w:szCs w:val="24"/>
        </w:rPr>
        <w:t xml:space="preserve">This section describes the functionality of the </w:t>
      </w:r>
      <w:r w:rsidR="00D1161C">
        <w:rPr>
          <w:rFonts w:cs="Times New Roman"/>
          <w:szCs w:val="24"/>
        </w:rPr>
        <w:t>proposed system</w:t>
      </w:r>
      <w:r w:rsidRPr="003A0E03">
        <w:rPr>
          <w:rFonts w:cs="Times New Roman"/>
          <w:szCs w:val="24"/>
        </w:rPr>
        <w:t xml:space="preserve">, the user </w:t>
      </w:r>
      <w:r w:rsidR="002C54A6" w:rsidRPr="003A0E03">
        <w:rPr>
          <w:rFonts w:cs="Times New Roman"/>
          <w:szCs w:val="24"/>
        </w:rPr>
        <w:t>characteristics,</w:t>
      </w:r>
      <w:r w:rsidRPr="003A0E03">
        <w:rPr>
          <w:rFonts w:cs="Times New Roman"/>
          <w:szCs w:val="24"/>
        </w:rPr>
        <w:t xml:space="preserve"> general constraints, assumptions and dependences.</w:t>
      </w:r>
    </w:p>
    <w:p w:rsidR="00932A1E" w:rsidRPr="003A0E03" w:rsidRDefault="00932A1E" w:rsidP="003B0BEE">
      <w:pPr>
        <w:pStyle w:val="ListParagraph"/>
        <w:numPr>
          <w:ilvl w:val="1"/>
          <w:numId w:val="1"/>
        </w:numPr>
        <w:spacing w:after="0" w:line="480" w:lineRule="auto"/>
        <w:jc w:val="both"/>
        <w:rPr>
          <w:rFonts w:cs="Times New Roman"/>
          <w:b/>
          <w:szCs w:val="24"/>
        </w:rPr>
      </w:pPr>
      <w:r w:rsidRPr="003A0E03">
        <w:rPr>
          <w:rFonts w:cs="Times New Roman"/>
          <w:b/>
          <w:szCs w:val="24"/>
        </w:rPr>
        <w:t>Product  Perspective</w:t>
      </w:r>
    </w:p>
    <w:p w:rsidR="00932A1E" w:rsidRPr="003A0E03" w:rsidRDefault="005E0C4C" w:rsidP="003B0BEE">
      <w:pPr>
        <w:spacing w:line="480" w:lineRule="auto"/>
        <w:jc w:val="both"/>
        <w:rPr>
          <w:rFonts w:cs="Times New Roman"/>
          <w:szCs w:val="24"/>
        </w:rPr>
      </w:pPr>
      <w:r w:rsidRPr="003A0E03">
        <w:rPr>
          <w:rFonts w:cs="Times New Roman"/>
          <w:szCs w:val="24"/>
        </w:rPr>
        <w:t>This project is based on the iLabs Shared Architecture to create an alternative means of scheduling for interactive labs. The project is based on creating databases and communication links between the databases and the User-side Scheduling Server</w:t>
      </w:r>
      <w:r w:rsidR="00700992">
        <w:rPr>
          <w:rFonts w:cs="Times New Roman"/>
          <w:szCs w:val="24"/>
        </w:rPr>
        <w:t xml:space="preserve"> which is within</w:t>
      </w:r>
      <w:r w:rsidRPr="003A0E03">
        <w:rPr>
          <w:rFonts w:cs="Times New Roman"/>
          <w:szCs w:val="24"/>
        </w:rPr>
        <w:t xml:space="preserve"> the Interactive Shared Architecture.</w:t>
      </w:r>
    </w:p>
    <w:p w:rsidR="0072302A" w:rsidRDefault="00814060" w:rsidP="003B0BEE">
      <w:pPr>
        <w:spacing w:after="0" w:line="480" w:lineRule="auto"/>
        <w:jc w:val="both"/>
        <w:rPr>
          <w:rFonts w:cs="Times New Roman"/>
          <w:szCs w:val="24"/>
        </w:rPr>
      </w:pPr>
      <w:r w:rsidRPr="003A0E03">
        <w:rPr>
          <w:rFonts w:cs="Times New Roman"/>
          <w:szCs w:val="24"/>
        </w:rPr>
        <w:t xml:space="preserve">The major aim of this application is to interact </w:t>
      </w:r>
      <w:r w:rsidR="00700992">
        <w:rPr>
          <w:rFonts w:cs="Times New Roman"/>
          <w:szCs w:val="24"/>
        </w:rPr>
        <w:t xml:space="preserve">with </w:t>
      </w:r>
      <w:r w:rsidRPr="003A0E03">
        <w:rPr>
          <w:rFonts w:cs="Times New Roman"/>
          <w:szCs w:val="24"/>
        </w:rPr>
        <w:t>and update the USS</w:t>
      </w:r>
      <w:r w:rsidR="00AA213E">
        <w:rPr>
          <w:rFonts w:cs="Times New Roman"/>
          <w:szCs w:val="24"/>
        </w:rPr>
        <w:t xml:space="preserve"> (User</w:t>
      </w:r>
      <w:r w:rsidR="003536B4">
        <w:rPr>
          <w:rFonts w:cs="Times New Roman"/>
          <w:szCs w:val="24"/>
        </w:rPr>
        <w:t>-</w:t>
      </w:r>
      <w:r w:rsidR="00AA213E">
        <w:rPr>
          <w:rFonts w:cs="Times New Roman"/>
          <w:szCs w:val="24"/>
        </w:rPr>
        <w:t>side Scheduling Server)</w:t>
      </w:r>
      <w:r w:rsidRPr="003A0E03">
        <w:rPr>
          <w:rFonts w:cs="Times New Roman"/>
          <w:szCs w:val="24"/>
        </w:rPr>
        <w:t xml:space="preserve"> Database. The USS database stores and retrieves the time </w:t>
      </w:r>
      <w:r w:rsidR="00700992">
        <w:rPr>
          <w:rFonts w:cs="Times New Roman"/>
          <w:szCs w:val="24"/>
        </w:rPr>
        <w:t>slots</w:t>
      </w:r>
      <w:r w:rsidRPr="003A0E03">
        <w:rPr>
          <w:rFonts w:cs="Times New Roman"/>
          <w:szCs w:val="24"/>
        </w:rPr>
        <w:t xml:space="preserve"> for the users. </w:t>
      </w:r>
    </w:p>
    <w:p w:rsidR="008A19BB" w:rsidRDefault="002D69BC" w:rsidP="003B0BEE">
      <w:pPr>
        <w:spacing w:line="480" w:lineRule="auto"/>
        <w:jc w:val="both"/>
        <w:rPr>
          <w:ins w:id="5" w:author="Agaba Dave" w:date="2011-04-27T18:48:00Z"/>
          <w:rFonts w:cs="Times New Roman"/>
          <w:szCs w:val="24"/>
        </w:rPr>
      </w:pPr>
      <w:r w:rsidRPr="002D69BC">
        <w:rPr>
          <w:rFonts w:cs="Times New Roman"/>
          <w:szCs w:val="24"/>
        </w:rPr>
        <w:t xml:space="preserve">The 'client application' in this case is the phone's built-in SMS functionality. The user writes an SMS in a </w:t>
      </w:r>
      <w:r>
        <w:rPr>
          <w:rFonts w:cs="Times New Roman"/>
          <w:szCs w:val="24"/>
        </w:rPr>
        <w:t>predefined format.</w:t>
      </w:r>
    </w:p>
    <w:p w:rsidR="00A15531" w:rsidRDefault="00A15531" w:rsidP="003B0BEE">
      <w:pPr>
        <w:spacing w:line="480" w:lineRule="auto"/>
        <w:jc w:val="both"/>
        <w:rPr>
          <w:rFonts w:cs="Times New Roman"/>
          <w:szCs w:val="24"/>
        </w:rPr>
      </w:pPr>
      <w:ins w:id="6" w:author="Agaba Dave" w:date="2011-04-27T18:48:00Z">
        <w:r>
          <w:rPr>
            <w:rFonts w:cs="Times New Roman"/>
            <w:szCs w:val="24"/>
          </w:rPr>
          <w:t xml:space="preserve">The configuration dashboard will also </w:t>
        </w:r>
      </w:ins>
      <w:ins w:id="7" w:author="Agaba Dave" w:date="2011-04-27T18:49:00Z">
        <w:r>
          <w:rPr>
            <w:rFonts w:cs="Times New Roman"/>
            <w:szCs w:val="24"/>
          </w:rPr>
          <w:t>enhance</w:t>
        </w:r>
      </w:ins>
      <w:ins w:id="8" w:author="Agaba Dave" w:date="2011-04-27T18:48:00Z">
        <w:r>
          <w:rPr>
            <w:rFonts w:cs="Times New Roman"/>
            <w:szCs w:val="24"/>
          </w:rPr>
          <w:t xml:space="preserve"> the use of the system</w:t>
        </w:r>
      </w:ins>
      <w:ins w:id="9" w:author="Agaba Dave" w:date="2011-04-27T18:49:00Z">
        <w:r>
          <w:rPr>
            <w:rFonts w:cs="Times New Roman"/>
            <w:szCs w:val="24"/>
          </w:rPr>
          <w:t xml:space="preserve"> on any interactive </w:t>
        </w:r>
        <w:proofErr w:type="spellStart"/>
        <w:r>
          <w:rPr>
            <w:rFonts w:cs="Times New Roman"/>
            <w:szCs w:val="24"/>
          </w:rPr>
          <w:t>iLab</w:t>
        </w:r>
        <w:proofErr w:type="spellEnd"/>
        <w:r>
          <w:rPr>
            <w:rFonts w:cs="Times New Roman"/>
            <w:szCs w:val="24"/>
          </w:rPr>
          <w:t xml:space="preserve">. It will facilitate the </w:t>
        </w:r>
        <w:proofErr w:type="spellStart"/>
        <w:r>
          <w:rPr>
            <w:rFonts w:cs="Times New Roman"/>
            <w:szCs w:val="24"/>
          </w:rPr>
          <w:t>sms</w:t>
        </w:r>
        <w:proofErr w:type="spellEnd"/>
        <w:r>
          <w:rPr>
            <w:rFonts w:cs="Times New Roman"/>
            <w:szCs w:val="24"/>
          </w:rPr>
          <w:t xml:space="preserve"> scheduling system to be well configured prior to its use. Also the dashboard will display statistical review on how the system was used, that is, the messages sent by the user</w:t>
        </w:r>
      </w:ins>
      <w:ins w:id="10" w:author="Agaba Dave" w:date="2011-04-27T18:52:00Z">
        <w:r>
          <w:rPr>
            <w:rFonts w:cs="Times New Roman"/>
            <w:szCs w:val="24"/>
          </w:rPr>
          <w:t xml:space="preserve"> and </w:t>
        </w:r>
      </w:ins>
      <w:ins w:id="11" w:author="Agaba Dave" w:date="2011-04-27T18:49:00Z">
        <w:r>
          <w:rPr>
            <w:rFonts w:cs="Times New Roman"/>
            <w:szCs w:val="24"/>
          </w:rPr>
          <w:t xml:space="preserve">how they were responded to by the </w:t>
        </w:r>
        <w:proofErr w:type="spellStart"/>
        <w:r>
          <w:rPr>
            <w:rFonts w:cs="Times New Roman"/>
            <w:szCs w:val="24"/>
          </w:rPr>
          <w:t>sms</w:t>
        </w:r>
        <w:proofErr w:type="spellEnd"/>
        <w:r>
          <w:rPr>
            <w:rFonts w:cs="Times New Roman"/>
            <w:szCs w:val="24"/>
          </w:rPr>
          <w:t xml:space="preserve"> application.</w:t>
        </w:r>
      </w:ins>
    </w:p>
    <w:p w:rsidR="004B7D0E" w:rsidRDefault="004B7D0E" w:rsidP="003B0BEE">
      <w:pPr>
        <w:spacing w:line="480" w:lineRule="auto"/>
        <w:jc w:val="both"/>
        <w:rPr>
          <w:rFonts w:cs="Times New Roman"/>
          <w:szCs w:val="24"/>
        </w:rPr>
      </w:pPr>
    </w:p>
    <w:p w:rsidR="003A0E03" w:rsidRPr="004B7D0E" w:rsidRDefault="003A0E03" w:rsidP="003B0BEE">
      <w:pPr>
        <w:pStyle w:val="ListParagraph"/>
        <w:numPr>
          <w:ilvl w:val="2"/>
          <w:numId w:val="1"/>
        </w:numPr>
        <w:spacing w:before="240" w:after="0" w:line="480" w:lineRule="auto"/>
        <w:jc w:val="both"/>
        <w:rPr>
          <w:rFonts w:cs="Times New Roman"/>
          <w:b/>
          <w:szCs w:val="24"/>
        </w:rPr>
      </w:pPr>
      <w:r w:rsidRPr="004B7D0E">
        <w:rPr>
          <w:rFonts w:cs="Times New Roman"/>
          <w:b/>
          <w:bCs/>
          <w:szCs w:val="24"/>
        </w:rPr>
        <w:t xml:space="preserve">Functions of the SMS </w:t>
      </w:r>
    </w:p>
    <w:p w:rsidR="003A0E03" w:rsidRPr="004B7D0E" w:rsidRDefault="00700992" w:rsidP="003B0BEE">
      <w:pPr>
        <w:pStyle w:val="ListParagraph"/>
        <w:numPr>
          <w:ilvl w:val="2"/>
          <w:numId w:val="1"/>
        </w:numPr>
        <w:spacing w:after="0" w:line="480" w:lineRule="auto"/>
        <w:jc w:val="both"/>
        <w:rPr>
          <w:rFonts w:cs="Times New Roman"/>
          <w:szCs w:val="24"/>
        </w:rPr>
      </w:pPr>
      <w:r w:rsidRPr="004B7D0E">
        <w:rPr>
          <w:rFonts w:cs="Times New Roman"/>
          <w:szCs w:val="24"/>
        </w:rPr>
        <w:t>Reservations are done</w:t>
      </w:r>
      <w:r w:rsidR="003A0E03" w:rsidRPr="004B7D0E">
        <w:rPr>
          <w:rFonts w:cs="Times New Roman"/>
          <w:szCs w:val="24"/>
        </w:rPr>
        <w:t xml:space="preserve"> primarily by</w:t>
      </w:r>
      <w:r w:rsidR="003A0E03" w:rsidRPr="004B7D0E">
        <w:rPr>
          <w:rFonts w:cs="Times New Roman"/>
          <w:b/>
          <w:bCs/>
          <w:szCs w:val="24"/>
        </w:rPr>
        <w:t> </w:t>
      </w:r>
      <w:r w:rsidR="003A0E03" w:rsidRPr="004B7D0E">
        <w:rPr>
          <w:rFonts w:cs="Times New Roman"/>
          <w:bCs/>
          <w:szCs w:val="24"/>
        </w:rPr>
        <w:t>SMS message</w:t>
      </w:r>
      <w:r w:rsidR="0072302A" w:rsidRPr="004B7D0E">
        <w:rPr>
          <w:rFonts w:cs="Times New Roman"/>
          <w:szCs w:val="24"/>
        </w:rPr>
        <w:t> request.</w:t>
      </w:r>
    </w:p>
    <w:p w:rsidR="003A0E03" w:rsidRPr="004B7D0E" w:rsidRDefault="003A0E03" w:rsidP="003B0BEE">
      <w:pPr>
        <w:pStyle w:val="ListParagraph"/>
        <w:numPr>
          <w:ilvl w:val="2"/>
          <w:numId w:val="1"/>
        </w:numPr>
        <w:spacing w:after="0" w:line="480" w:lineRule="auto"/>
        <w:jc w:val="both"/>
        <w:rPr>
          <w:rFonts w:cs="Times New Roman"/>
          <w:szCs w:val="24"/>
        </w:rPr>
      </w:pPr>
      <w:r w:rsidRPr="004B7D0E">
        <w:rPr>
          <w:rFonts w:cs="Times New Roman"/>
          <w:szCs w:val="24"/>
        </w:rPr>
        <w:t>The system respond</w:t>
      </w:r>
      <w:r w:rsidR="00700992" w:rsidRPr="004B7D0E">
        <w:rPr>
          <w:rFonts w:cs="Times New Roman"/>
          <w:szCs w:val="24"/>
        </w:rPr>
        <w:t>s to a request</w:t>
      </w:r>
      <w:r w:rsidRPr="004B7D0E">
        <w:rPr>
          <w:rFonts w:cs="Times New Roman"/>
          <w:szCs w:val="24"/>
        </w:rPr>
        <w:t xml:space="preserve"> with an acknowledgement of receipt.</w:t>
      </w:r>
    </w:p>
    <w:p w:rsidR="00281436" w:rsidRPr="004B7D0E" w:rsidRDefault="00BE5E89" w:rsidP="003B0BEE">
      <w:pPr>
        <w:spacing w:after="0" w:line="480" w:lineRule="auto"/>
        <w:ind w:left="720" w:hanging="720"/>
        <w:jc w:val="both"/>
        <w:rPr>
          <w:rFonts w:cs="Times New Roman"/>
          <w:szCs w:val="24"/>
        </w:rPr>
      </w:pPr>
      <w:r w:rsidRPr="004B7D0E">
        <w:rPr>
          <w:rFonts w:cs="Times New Roman"/>
          <w:szCs w:val="24"/>
        </w:rPr>
        <w:t>2.2.3</w:t>
      </w:r>
      <w:r w:rsidRPr="004B7D0E">
        <w:rPr>
          <w:rFonts w:cs="Times New Roman"/>
          <w:szCs w:val="24"/>
        </w:rPr>
        <w:tab/>
      </w:r>
      <w:r w:rsidR="003A0E03" w:rsidRPr="004B7D0E">
        <w:rPr>
          <w:rFonts w:cs="Times New Roman"/>
          <w:szCs w:val="24"/>
        </w:rPr>
        <w:t xml:space="preserve">The system </w:t>
      </w:r>
      <w:r w:rsidR="00700992" w:rsidRPr="004B7D0E">
        <w:rPr>
          <w:rFonts w:cs="Times New Roman"/>
          <w:szCs w:val="24"/>
        </w:rPr>
        <w:t>responds with a</w:t>
      </w:r>
      <w:r w:rsidR="003A0E03" w:rsidRPr="004B7D0E">
        <w:rPr>
          <w:rFonts w:cs="Times New Roman"/>
          <w:szCs w:val="24"/>
        </w:rPr>
        <w:t xml:space="preserve"> positive/negative feedback regarding a user reservation request. In case of negative feedback, alternative reservations </w:t>
      </w:r>
      <w:r w:rsidR="00700992" w:rsidRPr="004B7D0E">
        <w:rPr>
          <w:rFonts w:cs="Times New Roman"/>
          <w:szCs w:val="24"/>
        </w:rPr>
        <w:t>are sent to</w:t>
      </w:r>
      <w:r w:rsidR="003A0E03" w:rsidRPr="004B7D0E">
        <w:rPr>
          <w:rFonts w:cs="Times New Roman"/>
          <w:szCs w:val="24"/>
        </w:rPr>
        <w:t xml:space="preserve"> the user</w:t>
      </w:r>
      <w:r w:rsidR="00281436" w:rsidRPr="004B7D0E">
        <w:rPr>
          <w:rFonts w:cs="Times New Roman"/>
          <w:szCs w:val="24"/>
        </w:rPr>
        <w:t>.</w:t>
      </w:r>
    </w:p>
    <w:p w:rsidR="003A0E03" w:rsidRPr="004B7D0E" w:rsidDel="00183743" w:rsidRDefault="00BE5E89" w:rsidP="003B0BEE">
      <w:pPr>
        <w:spacing w:after="0" w:line="480" w:lineRule="auto"/>
        <w:ind w:left="720" w:hanging="720"/>
        <w:jc w:val="both"/>
        <w:rPr>
          <w:del w:id="12" w:author="Agaba Dave" w:date="2011-04-27T18:55:00Z"/>
          <w:rFonts w:cs="Times New Roman"/>
          <w:szCs w:val="24"/>
        </w:rPr>
      </w:pPr>
      <w:del w:id="13" w:author="Agaba Dave" w:date="2011-04-27T18:55:00Z">
        <w:r w:rsidRPr="004B7D0E" w:rsidDel="00183743">
          <w:rPr>
            <w:rFonts w:cs="Times New Roman"/>
            <w:szCs w:val="24"/>
          </w:rPr>
          <w:delText>2.2.4</w:delText>
        </w:r>
        <w:r w:rsidRPr="004B7D0E" w:rsidDel="00183743">
          <w:rPr>
            <w:rFonts w:cs="Times New Roman"/>
            <w:szCs w:val="24"/>
          </w:rPr>
          <w:tab/>
        </w:r>
        <w:r w:rsidR="003A0E03" w:rsidRPr="004B7D0E" w:rsidDel="00183743">
          <w:rPr>
            <w:rFonts w:cs="Times New Roman"/>
            <w:szCs w:val="24"/>
          </w:rPr>
          <w:delText>The system enable</w:delText>
        </w:r>
        <w:r w:rsidR="00281436" w:rsidRPr="004B7D0E" w:rsidDel="00183743">
          <w:rPr>
            <w:rFonts w:cs="Times New Roman"/>
            <w:szCs w:val="24"/>
          </w:rPr>
          <w:delText>s</w:delText>
        </w:r>
        <w:r w:rsidR="003A0E03" w:rsidRPr="004B7D0E" w:rsidDel="00183743">
          <w:rPr>
            <w:rFonts w:cs="Times New Roman"/>
            <w:szCs w:val="24"/>
          </w:rPr>
          <w:delText xml:space="preserve"> users to cance</w:delText>
        </w:r>
        <w:r w:rsidR="00281436" w:rsidRPr="004B7D0E" w:rsidDel="00183743">
          <w:rPr>
            <w:rFonts w:cs="Times New Roman"/>
            <w:szCs w:val="24"/>
          </w:rPr>
          <w:delText>l reservations</w:delText>
        </w:r>
        <w:r w:rsidR="003A0E03" w:rsidRPr="004B7D0E" w:rsidDel="00183743">
          <w:rPr>
            <w:rFonts w:cs="Times New Roman"/>
            <w:szCs w:val="24"/>
          </w:rPr>
          <w:delText xml:space="preserve"> with feedback. The time slots whose reservations are cancelled </w:delText>
        </w:r>
        <w:r w:rsidR="00281436" w:rsidRPr="004B7D0E" w:rsidDel="00183743">
          <w:rPr>
            <w:rFonts w:cs="Times New Roman"/>
            <w:szCs w:val="24"/>
          </w:rPr>
          <w:delText>are then</w:delText>
        </w:r>
        <w:r w:rsidR="003A0E03" w:rsidRPr="004B7D0E" w:rsidDel="00183743">
          <w:rPr>
            <w:rFonts w:cs="Times New Roman"/>
            <w:szCs w:val="24"/>
          </w:rPr>
          <w:delText xml:space="preserve"> </w:delText>
        </w:r>
        <w:r w:rsidR="00281436" w:rsidRPr="004B7D0E" w:rsidDel="00183743">
          <w:rPr>
            <w:rFonts w:cs="Times New Roman"/>
            <w:szCs w:val="24"/>
          </w:rPr>
          <w:delText>made</w:delText>
        </w:r>
        <w:r w:rsidR="003A0E03" w:rsidRPr="004B7D0E" w:rsidDel="00183743">
          <w:rPr>
            <w:rFonts w:cs="Times New Roman"/>
            <w:szCs w:val="24"/>
          </w:rPr>
          <w:delText xml:space="preserve"> available for rescheduling.</w:delText>
        </w:r>
      </w:del>
    </w:p>
    <w:p w:rsidR="003A0E03" w:rsidRPr="004B7D0E" w:rsidRDefault="003A0E03" w:rsidP="003B0BEE">
      <w:pPr>
        <w:pStyle w:val="ListParagraph"/>
        <w:numPr>
          <w:ilvl w:val="2"/>
          <w:numId w:val="9"/>
        </w:numPr>
        <w:spacing w:after="0" w:line="480" w:lineRule="auto"/>
        <w:jc w:val="both"/>
        <w:rPr>
          <w:rFonts w:cs="Times New Roman"/>
          <w:szCs w:val="24"/>
        </w:rPr>
      </w:pPr>
      <w:r w:rsidRPr="004B7D0E">
        <w:rPr>
          <w:rFonts w:cs="Times New Roman"/>
          <w:szCs w:val="24"/>
        </w:rPr>
        <w:t>System allows only one reservation for any user at a time.</w:t>
      </w:r>
    </w:p>
    <w:p w:rsidR="003A0E03" w:rsidRPr="004B7D0E" w:rsidRDefault="003A0E03" w:rsidP="003B0BEE">
      <w:pPr>
        <w:pStyle w:val="ListParagraph"/>
        <w:numPr>
          <w:ilvl w:val="2"/>
          <w:numId w:val="9"/>
        </w:numPr>
        <w:spacing w:after="0" w:line="480" w:lineRule="auto"/>
        <w:jc w:val="both"/>
        <w:rPr>
          <w:rFonts w:cs="Times New Roman"/>
          <w:szCs w:val="24"/>
        </w:rPr>
      </w:pPr>
      <w:r w:rsidRPr="004B7D0E">
        <w:rPr>
          <w:rFonts w:cs="Times New Roman"/>
          <w:szCs w:val="24"/>
        </w:rPr>
        <w:t xml:space="preserve">Users </w:t>
      </w:r>
      <w:r w:rsidR="00281436" w:rsidRPr="004B7D0E">
        <w:rPr>
          <w:rFonts w:cs="Times New Roman"/>
          <w:szCs w:val="24"/>
        </w:rPr>
        <w:t>make</w:t>
      </w:r>
      <w:r w:rsidRPr="004B7D0E">
        <w:rPr>
          <w:rFonts w:cs="Times New Roman"/>
          <w:szCs w:val="24"/>
        </w:rPr>
        <w:t xml:space="preserve"> requests using their unique user-names</w:t>
      </w:r>
      <w:ins w:id="14" w:author="Agaba Dave" w:date="2011-04-27T18:55:00Z">
        <w:r w:rsidR="00183743">
          <w:rPr>
            <w:rFonts w:cs="Times New Roman"/>
            <w:szCs w:val="24"/>
          </w:rPr>
          <w:t xml:space="preserve"> and </w:t>
        </w:r>
        <w:proofErr w:type="spellStart"/>
        <w:r w:rsidR="00183743">
          <w:rPr>
            <w:rFonts w:cs="Times New Roman"/>
            <w:szCs w:val="24"/>
          </w:rPr>
          <w:t>labname</w:t>
        </w:r>
        <w:proofErr w:type="spellEnd"/>
        <w:r w:rsidR="00183743">
          <w:rPr>
            <w:rFonts w:cs="Times New Roman"/>
            <w:szCs w:val="24"/>
          </w:rPr>
          <w:t xml:space="preserve"> (or the </w:t>
        </w:r>
        <w:proofErr w:type="spellStart"/>
        <w:r w:rsidR="00183743">
          <w:rPr>
            <w:rFonts w:cs="Times New Roman"/>
            <w:szCs w:val="24"/>
          </w:rPr>
          <w:t>labname</w:t>
        </w:r>
        <w:proofErr w:type="spellEnd"/>
        <w:r w:rsidR="00183743">
          <w:rPr>
            <w:rFonts w:cs="Times New Roman"/>
            <w:szCs w:val="24"/>
          </w:rPr>
          <w:t xml:space="preserve"> acronym as provided by the lab administrator)</w:t>
        </w:r>
      </w:ins>
      <w:r w:rsidRPr="004B7D0E">
        <w:rPr>
          <w:rFonts w:cs="Times New Roman"/>
          <w:szCs w:val="24"/>
        </w:rPr>
        <w:t xml:space="preserve"> </w:t>
      </w:r>
      <w:del w:id="15" w:author="Agaba Dave" w:date="2011-04-27T18:55:00Z">
        <w:r w:rsidR="00281436" w:rsidRPr="004B7D0E" w:rsidDel="00183743">
          <w:rPr>
            <w:rFonts w:cs="Times New Roman"/>
            <w:szCs w:val="24"/>
          </w:rPr>
          <w:delText xml:space="preserve">and passwords </w:delText>
        </w:r>
      </w:del>
      <w:r w:rsidRPr="004B7D0E">
        <w:rPr>
          <w:rFonts w:cs="Times New Roman"/>
          <w:szCs w:val="24"/>
        </w:rPr>
        <w:t xml:space="preserve">that are already registered and authenticated on the online service broker. Unauthorized users </w:t>
      </w:r>
      <w:r w:rsidR="004B7D0E" w:rsidRPr="004B7D0E">
        <w:rPr>
          <w:rFonts w:cs="Times New Roman"/>
          <w:szCs w:val="24"/>
        </w:rPr>
        <w:t>will be unable to schedule experiments.</w:t>
      </w:r>
    </w:p>
    <w:p w:rsidR="003A0E03" w:rsidRPr="004B7D0E" w:rsidRDefault="000D6A3D" w:rsidP="003B0BEE">
      <w:pPr>
        <w:pStyle w:val="ListParagraph"/>
        <w:numPr>
          <w:ilvl w:val="2"/>
          <w:numId w:val="9"/>
        </w:numPr>
        <w:spacing w:after="0" w:line="480" w:lineRule="auto"/>
        <w:jc w:val="both"/>
        <w:rPr>
          <w:rFonts w:cs="Times New Roman"/>
          <w:szCs w:val="24"/>
        </w:rPr>
      </w:pPr>
      <w:r w:rsidRPr="004B7D0E">
        <w:rPr>
          <w:rFonts w:cs="Times New Roman"/>
          <w:szCs w:val="24"/>
        </w:rPr>
        <w:t xml:space="preserve">The </w:t>
      </w:r>
      <w:r w:rsidR="00281436" w:rsidRPr="004B7D0E">
        <w:rPr>
          <w:rFonts w:cs="Times New Roman"/>
          <w:szCs w:val="24"/>
        </w:rPr>
        <w:t xml:space="preserve">system updates the </w:t>
      </w:r>
      <w:r w:rsidRPr="004B7D0E">
        <w:rPr>
          <w:rFonts w:cs="Times New Roman"/>
          <w:szCs w:val="24"/>
        </w:rPr>
        <w:t xml:space="preserve">reservation record </w:t>
      </w:r>
      <w:r w:rsidR="003A0E03" w:rsidRPr="004B7D0E">
        <w:rPr>
          <w:rFonts w:cs="Times New Roman"/>
          <w:szCs w:val="24"/>
        </w:rPr>
        <w:t xml:space="preserve">in real time. </w:t>
      </w:r>
    </w:p>
    <w:p w:rsidR="008A19BB" w:rsidRPr="00183743" w:rsidRDefault="004B7D0E" w:rsidP="00183743">
      <w:pPr>
        <w:pStyle w:val="ListParagraph"/>
        <w:numPr>
          <w:ilvl w:val="2"/>
          <w:numId w:val="9"/>
        </w:numPr>
        <w:spacing w:line="480" w:lineRule="auto"/>
        <w:jc w:val="both"/>
        <w:rPr>
          <w:ins w:id="16" w:author="Agaba Dave" w:date="2011-04-27T18:57:00Z"/>
          <w:rFonts w:cs="Times New Roman"/>
          <w:szCs w:val="24"/>
          <w:rPrChange w:id="17" w:author="Agaba Dave" w:date="2011-04-27T18:57:00Z">
            <w:rPr>
              <w:ins w:id="18" w:author="Agaba Dave" w:date="2011-04-27T18:57:00Z"/>
            </w:rPr>
          </w:rPrChange>
        </w:rPr>
        <w:pPrChange w:id="19" w:author="Agaba Dave" w:date="2011-04-27T18:57:00Z">
          <w:pPr>
            <w:spacing w:line="480" w:lineRule="auto"/>
            <w:ind w:left="720" w:hanging="720"/>
            <w:jc w:val="both"/>
          </w:pPr>
        </w:pPrChange>
      </w:pPr>
      <w:del w:id="20" w:author="Agaba Dave" w:date="2011-04-27T18:57:00Z">
        <w:r w:rsidRPr="00183743" w:rsidDel="00183743">
          <w:rPr>
            <w:rFonts w:cs="Times New Roman"/>
            <w:szCs w:val="24"/>
          </w:rPr>
          <w:delText>2.2.8</w:delText>
        </w:r>
        <w:r w:rsidR="00BE5E89" w:rsidRPr="00183743" w:rsidDel="00183743">
          <w:rPr>
            <w:rFonts w:cs="Times New Roman"/>
            <w:szCs w:val="24"/>
          </w:rPr>
          <w:tab/>
        </w:r>
      </w:del>
      <w:r w:rsidR="003A0E03" w:rsidRPr="00183743">
        <w:rPr>
          <w:rFonts w:cs="Times New Roman"/>
          <w:szCs w:val="24"/>
        </w:rPr>
        <w:t>The system remind</w:t>
      </w:r>
      <w:r w:rsidR="00281436" w:rsidRPr="00183743">
        <w:rPr>
          <w:rFonts w:cs="Times New Roman"/>
          <w:szCs w:val="24"/>
        </w:rPr>
        <w:t>s</w:t>
      </w:r>
      <w:r w:rsidR="003A0E03" w:rsidRPr="00183743">
        <w:rPr>
          <w:rFonts w:cs="Times New Roman"/>
          <w:szCs w:val="24"/>
        </w:rPr>
        <w:t xml:space="preserve"> users of their reservations to ensure they carry out the experiments </w:t>
      </w:r>
    </w:p>
    <w:p w:rsidR="00183743" w:rsidRDefault="00183743" w:rsidP="00183743">
      <w:pPr>
        <w:spacing w:line="480" w:lineRule="auto"/>
        <w:jc w:val="both"/>
        <w:rPr>
          <w:ins w:id="21" w:author="Agaba Dave" w:date="2011-04-27T18:58:00Z"/>
          <w:rFonts w:cs="Times New Roman"/>
          <w:b/>
          <w:szCs w:val="24"/>
        </w:rPr>
        <w:pPrChange w:id="22" w:author="Agaba Dave" w:date="2011-04-27T18:57:00Z">
          <w:pPr>
            <w:spacing w:line="480" w:lineRule="auto"/>
            <w:ind w:left="720" w:hanging="720"/>
            <w:jc w:val="both"/>
          </w:pPr>
        </w:pPrChange>
      </w:pPr>
      <w:ins w:id="23" w:author="Agaba Dave" w:date="2011-04-27T18:58:00Z">
        <w:r>
          <w:rPr>
            <w:rFonts w:cs="Times New Roman"/>
            <w:b/>
            <w:szCs w:val="24"/>
          </w:rPr>
          <w:t>2.2.2</w:t>
        </w:r>
        <w:r>
          <w:rPr>
            <w:rFonts w:cs="Times New Roman"/>
            <w:b/>
            <w:szCs w:val="24"/>
          </w:rPr>
          <w:tab/>
          <w:t xml:space="preserve">Functions of the SMS </w:t>
        </w:r>
        <w:r>
          <w:rPr>
            <w:rFonts w:cs="Times New Roman"/>
            <w:b/>
            <w:szCs w:val="24"/>
          </w:rPr>
          <w:t>–</w:t>
        </w:r>
        <w:r>
          <w:rPr>
            <w:rFonts w:cs="Times New Roman"/>
            <w:b/>
            <w:szCs w:val="24"/>
          </w:rPr>
          <w:t xml:space="preserve"> Schedule </w:t>
        </w:r>
        <w:proofErr w:type="spellStart"/>
        <w:r>
          <w:rPr>
            <w:rFonts w:cs="Times New Roman"/>
            <w:b/>
            <w:szCs w:val="24"/>
          </w:rPr>
          <w:t>DashBoard</w:t>
        </w:r>
        <w:proofErr w:type="spellEnd"/>
        <w:r>
          <w:rPr>
            <w:rFonts w:cs="Times New Roman"/>
            <w:b/>
            <w:szCs w:val="24"/>
          </w:rPr>
          <w:t>:</w:t>
        </w:r>
      </w:ins>
    </w:p>
    <w:p w:rsidR="00183743" w:rsidRDefault="00183743" w:rsidP="00183743">
      <w:pPr>
        <w:spacing w:line="480" w:lineRule="auto"/>
        <w:jc w:val="both"/>
        <w:rPr>
          <w:ins w:id="24" w:author="Agaba Dave" w:date="2011-04-27T19:00:00Z"/>
          <w:rFonts w:cs="Times New Roman"/>
          <w:szCs w:val="24"/>
        </w:rPr>
        <w:pPrChange w:id="25" w:author="Agaba Dave" w:date="2011-04-27T18:57:00Z">
          <w:pPr>
            <w:spacing w:line="480" w:lineRule="auto"/>
            <w:ind w:left="720" w:hanging="720"/>
            <w:jc w:val="both"/>
          </w:pPr>
        </w:pPrChange>
      </w:pPr>
      <w:ins w:id="26" w:author="Agaba Dave" w:date="2011-04-27T18:58:00Z">
        <w:r>
          <w:rPr>
            <w:rFonts w:cs="Times New Roman"/>
            <w:szCs w:val="24"/>
          </w:rPr>
          <w:t xml:space="preserve">1. The </w:t>
        </w:r>
        <w:proofErr w:type="spellStart"/>
        <w:r>
          <w:rPr>
            <w:rFonts w:cs="Times New Roman"/>
            <w:szCs w:val="24"/>
          </w:rPr>
          <w:t>Dashbaord</w:t>
        </w:r>
        <w:proofErr w:type="spellEnd"/>
        <w:r>
          <w:rPr>
            <w:rFonts w:cs="Times New Roman"/>
            <w:szCs w:val="24"/>
          </w:rPr>
          <w:t xml:space="preserve"> is supposed to provide an interface to create lab configurations required by the system so as to enable scheduling of users before the scheduling application is enabled to function.</w:t>
        </w:r>
      </w:ins>
    </w:p>
    <w:p w:rsidR="00183743" w:rsidRDefault="00183743" w:rsidP="00183743">
      <w:pPr>
        <w:spacing w:line="480" w:lineRule="auto"/>
        <w:jc w:val="both"/>
        <w:rPr>
          <w:ins w:id="27" w:author="Agaba Dave" w:date="2011-04-27T19:03:00Z"/>
          <w:rFonts w:cs="Times New Roman"/>
          <w:szCs w:val="24"/>
        </w:rPr>
        <w:pPrChange w:id="28" w:author="Agaba Dave" w:date="2011-04-27T18:57:00Z">
          <w:pPr>
            <w:spacing w:line="480" w:lineRule="auto"/>
            <w:ind w:left="720" w:hanging="720"/>
            <w:jc w:val="both"/>
          </w:pPr>
        </w:pPrChange>
      </w:pPr>
      <w:ins w:id="29" w:author="Agaba Dave" w:date="2011-04-27T19:00:00Z">
        <w:r>
          <w:rPr>
            <w:rFonts w:cs="Times New Roman"/>
            <w:szCs w:val="24"/>
          </w:rPr>
          <w:t xml:space="preserve">2. The Dashboard </w:t>
        </w:r>
      </w:ins>
      <w:ins w:id="30" w:author="Agaba Dave" w:date="2011-04-27T19:03:00Z">
        <w:r w:rsidR="00361BD2">
          <w:rPr>
            <w:rFonts w:cs="Times New Roman"/>
            <w:szCs w:val="24"/>
          </w:rPr>
          <w:t>will enable the administrator to have a statistical review of the application performance, so as to see if the system is achieving its core requirements.</w:t>
        </w:r>
      </w:ins>
    </w:p>
    <w:p w:rsidR="00361BD2" w:rsidRDefault="00361BD2" w:rsidP="00183743">
      <w:pPr>
        <w:spacing w:line="480" w:lineRule="auto"/>
        <w:jc w:val="both"/>
        <w:rPr>
          <w:ins w:id="31" w:author="Agaba Dave" w:date="2011-04-27T19:07:00Z"/>
          <w:rFonts w:cs="Times New Roman"/>
          <w:szCs w:val="24"/>
        </w:rPr>
        <w:pPrChange w:id="32" w:author="Agaba Dave" w:date="2011-04-27T18:57:00Z">
          <w:pPr>
            <w:spacing w:line="480" w:lineRule="auto"/>
            <w:ind w:left="720" w:hanging="720"/>
            <w:jc w:val="both"/>
          </w:pPr>
        </w:pPrChange>
      </w:pPr>
      <w:ins w:id="33" w:author="Agaba Dave" w:date="2011-04-27T19:05:00Z">
        <w:r>
          <w:rPr>
            <w:rFonts w:cs="Times New Roman"/>
            <w:szCs w:val="24"/>
          </w:rPr>
          <w:t xml:space="preserve">3. The application is to be configured through the dashboard every time the application is to be </w:t>
        </w:r>
      </w:ins>
      <w:ins w:id="34" w:author="Agaba Dave" w:date="2011-04-27T19:07:00Z">
        <w:r>
          <w:rPr>
            <w:rFonts w:cs="Times New Roman"/>
            <w:szCs w:val="24"/>
          </w:rPr>
          <w:t>used by students to schedule for interactive labs.</w:t>
        </w:r>
      </w:ins>
    </w:p>
    <w:p w:rsidR="00361BD2" w:rsidRPr="00183743" w:rsidRDefault="00CD3EF8" w:rsidP="00183743">
      <w:pPr>
        <w:spacing w:line="480" w:lineRule="auto"/>
        <w:jc w:val="both"/>
        <w:rPr>
          <w:rFonts w:cs="Times New Roman"/>
          <w:szCs w:val="24"/>
        </w:rPr>
        <w:pPrChange w:id="35" w:author="Agaba Dave" w:date="2011-04-27T18:57:00Z">
          <w:pPr>
            <w:spacing w:line="480" w:lineRule="auto"/>
            <w:ind w:left="720" w:hanging="720"/>
            <w:jc w:val="both"/>
          </w:pPr>
        </w:pPrChange>
      </w:pPr>
      <w:ins w:id="36" w:author="Agaba Dave" w:date="2011-04-27T19:21:00Z">
        <w:r>
          <w:rPr>
            <w:rFonts w:cs="Times New Roman"/>
            <w:szCs w:val="24"/>
          </w:rPr>
          <w:t xml:space="preserve">4. The </w:t>
        </w:r>
      </w:ins>
      <w:ins w:id="37" w:author="Agaba Dave" w:date="2011-04-27T19:22:00Z">
        <w:r>
          <w:rPr>
            <w:rFonts w:cs="Times New Roman"/>
            <w:szCs w:val="24"/>
          </w:rPr>
          <w:t>dashboard</w:t>
        </w:r>
      </w:ins>
      <w:ins w:id="38" w:author="Agaba Dave" w:date="2011-04-27T19:21:00Z">
        <w:r>
          <w:rPr>
            <w:rFonts w:cs="Times New Roman"/>
            <w:szCs w:val="24"/>
          </w:rPr>
          <w:t xml:space="preserve"> </w:t>
        </w:r>
      </w:ins>
      <w:ins w:id="39" w:author="Agaba Dave" w:date="2011-04-27T19:22:00Z">
        <w:r>
          <w:rPr>
            <w:rFonts w:cs="Times New Roman"/>
            <w:szCs w:val="24"/>
          </w:rPr>
          <w:t xml:space="preserve">is only to be accessed by the respective lab </w:t>
        </w:r>
        <w:r>
          <w:rPr>
            <w:rFonts w:cs="Times New Roman"/>
            <w:szCs w:val="24"/>
          </w:rPr>
          <w:t>administrators</w:t>
        </w:r>
        <w:r>
          <w:rPr>
            <w:rFonts w:cs="Times New Roman"/>
            <w:szCs w:val="24"/>
          </w:rPr>
          <w:t xml:space="preserve"> (the group </w:t>
        </w:r>
        <w:proofErr w:type="spellStart"/>
        <w:r>
          <w:rPr>
            <w:rFonts w:cs="Times New Roman"/>
            <w:szCs w:val="24"/>
          </w:rPr>
          <w:t>manage_users_on_uss</w:t>
        </w:r>
        <w:proofErr w:type="spellEnd"/>
        <w:r>
          <w:rPr>
            <w:rFonts w:cs="Times New Roman"/>
            <w:szCs w:val="24"/>
          </w:rPr>
          <w:t>) group as identified by the ISA.</w:t>
        </w:r>
      </w:ins>
      <w:ins w:id="40" w:author="Agaba Dave" w:date="2011-04-27T19:05:00Z">
        <w:r w:rsidR="00361BD2">
          <w:rPr>
            <w:rFonts w:cs="Times New Roman"/>
            <w:szCs w:val="24"/>
          </w:rPr>
          <w:t xml:space="preserve"> </w:t>
        </w:r>
      </w:ins>
    </w:p>
    <w:p w:rsidR="0072302A" w:rsidRDefault="00932A1E" w:rsidP="003B0BEE">
      <w:pPr>
        <w:pStyle w:val="ListParagraph"/>
        <w:numPr>
          <w:ilvl w:val="1"/>
          <w:numId w:val="9"/>
        </w:numPr>
        <w:spacing w:line="480" w:lineRule="auto"/>
        <w:jc w:val="both"/>
        <w:rPr>
          <w:rFonts w:cs="Times New Roman"/>
          <w:b/>
          <w:szCs w:val="24"/>
        </w:rPr>
      </w:pPr>
      <w:r w:rsidRPr="003A0E03">
        <w:rPr>
          <w:rFonts w:cs="Times New Roman"/>
          <w:b/>
          <w:szCs w:val="24"/>
        </w:rPr>
        <w:t>User characteristics</w:t>
      </w:r>
    </w:p>
    <w:p w:rsidR="00CD3EF8" w:rsidRDefault="00AA213E" w:rsidP="003B0BEE">
      <w:pPr>
        <w:pStyle w:val="ListParagraph"/>
        <w:spacing w:line="480" w:lineRule="auto"/>
        <w:ind w:left="360"/>
        <w:jc w:val="both"/>
        <w:rPr>
          <w:ins w:id="41" w:author="Agaba Dave" w:date="2011-04-27T19:30:00Z"/>
          <w:rFonts w:cs="Times New Roman"/>
          <w:szCs w:val="24"/>
        </w:rPr>
      </w:pPr>
      <w:del w:id="42" w:author="Agaba Dave" w:date="2011-04-27T19:30:00Z">
        <w:r w:rsidDel="00CD3EF8">
          <w:rPr>
            <w:rFonts w:cs="Times New Roman"/>
            <w:szCs w:val="24"/>
          </w:rPr>
          <w:delText xml:space="preserve">The stakeholder in this system is the end user; the student who will use this application to schedule for an interactive lab. </w:delText>
        </w:r>
      </w:del>
    </w:p>
    <w:p w:rsidR="00CD3EF8" w:rsidRDefault="00CD3EF8" w:rsidP="003B0BEE">
      <w:pPr>
        <w:pStyle w:val="ListParagraph"/>
        <w:spacing w:line="480" w:lineRule="auto"/>
        <w:ind w:left="360"/>
        <w:jc w:val="both"/>
        <w:rPr>
          <w:ins w:id="43" w:author="Agaba Dave" w:date="2011-04-27T19:31:00Z"/>
          <w:rFonts w:cs="Times New Roman"/>
          <w:szCs w:val="24"/>
        </w:rPr>
      </w:pPr>
      <w:ins w:id="44" w:author="Agaba Dave" w:date="2011-04-27T19:31:00Z">
        <w:r>
          <w:rPr>
            <w:rFonts w:cs="Times New Roman"/>
            <w:szCs w:val="24"/>
          </w:rPr>
          <w:t xml:space="preserve">There are two major stakeholders, the student, who is the major system and the lab administrator who is the </w:t>
        </w:r>
        <w:r>
          <w:rPr>
            <w:rFonts w:cs="Times New Roman"/>
            <w:szCs w:val="24"/>
          </w:rPr>
          <w:t>administrator</w:t>
        </w:r>
        <w:r>
          <w:rPr>
            <w:rFonts w:cs="Times New Roman"/>
            <w:szCs w:val="24"/>
          </w:rPr>
          <w:t xml:space="preserve"> and the overseer of the system.</w:t>
        </w:r>
      </w:ins>
    </w:p>
    <w:p w:rsidR="0072302A" w:rsidRDefault="00C834FB" w:rsidP="003B0BEE">
      <w:pPr>
        <w:pStyle w:val="ListParagraph"/>
        <w:spacing w:line="480" w:lineRule="auto"/>
        <w:ind w:left="360"/>
        <w:jc w:val="both"/>
        <w:rPr>
          <w:rFonts w:cs="Times New Roman"/>
          <w:szCs w:val="24"/>
        </w:rPr>
      </w:pPr>
      <w:r>
        <w:rPr>
          <w:rFonts w:cs="Times New Roman"/>
          <w:szCs w:val="24"/>
        </w:rPr>
        <w:t>Below are the end user characteristics of the lab;</w:t>
      </w:r>
    </w:p>
    <w:p w:rsidR="00C834FB" w:rsidRPr="00C834FB" w:rsidRDefault="00C834FB" w:rsidP="003B0BEE">
      <w:pPr>
        <w:pStyle w:val="ListParagraph"/>
        <w:numPr>
          <w:ilvl w:val="1"/>
          <w:numId w:val="8"/>
        </w:numPr>
        <w:spacing w:line="480" w:lineRule="auto"/>
        <w:jc w:val="both"/>
        <w:rPr>
          <w:rFonts w:cs="Times New Roman"/>
          <w:b/>
          <w:szCs w:val="24"/>
        </w:rPr>
      </w:pPr>
      <w:r>
        <w:rPr>
          <w:rFonts w:cs="Times New Roman"/>
          <w:szCs w:val="24"/>
        </w:rPr>
        <w:t>The user should send a request for the reservation</w:t>
      </w:r>
    </w:p>
    <w:p w:rsidR="00C834FB" w:rsidRPr="00C834FB" w:rsidRDefault="000D6A3D" w:rsidP="003B0BEE">
      <w:pPr>
        <w:pStyle w:val="ListParagraph"/>
        <w:numPr>
          <w:ilvl w:val="1"/>
          <w:numId w:val="8"/>
        </w:numPr>
        <w:spacing w:line="480" w:lineRule="auto"/>
        <w:jc w:val="both"/>
        <w:rPr>
          <w:rFonts w:cs="Times New Roman"/>
          <w:b/>
          <w:szCs w:val="24"/>
        </w:rPr>
      </w:pPr>
      <w:r>
        <w:rPr>
          <w:rFonts w:cs="Times New Roman"/>
          <w:szCs w:val="24"/>
        </w:rPr>
        <w:t>The request sent</w:t>
      </w:r>
      <w:r w:rsidR="00C834FB">
        <w:rPr>
          <w:rFonts w:cs="Times New Roman"/>
          <w:szCs w:val="24"/>
        </w:rPr>
        <w:t xml:space="preserve"> should be acknowledged by the system with the return message.</w:t>
      </w:r>
    </w:p>
    <w:p w:rsidR="00C834FB" w:rsidRPr="00C834FB" w:rsidRDefault="00C834FB" w:rsidP="003B0BEE">
      <w:pPr>
        <w:pStyle w:val="ListParagraph"/>
        <w:numPr>
          <w:ilvl w:val="1"/>
          <w:numId w:val="8"/>
        </w:numPr>
        <w:tabs>
          <w:tab w:val="left" w:pos="1890"/>
        </w:tabs>
        <w:spacing w:line="480" w:lineRule="auto"/>
        <w:jc w:val="both"/>
        <w:rPr>
          <w:rFonts w:cs="Times New Roman"/>
          <w:b/>
          <w:szCs w:val="24"/>
        </w:rPr>
      </w:pPr>
      <w:r>
        <w:rPr>
          <w:rFonts w:cs="Times New Roman"/>
          <w:szCs w:val="24"/>
        </w:rPr>
        <w:t>The user should also be in position to receive the feedback confirming or denying the request. The denied request should be attached with the recommended free time slots that can be availed to him.</w:t>
      </w:r>
    </w:p>
    <w:p w:rsidR="00C834FB" w:rsidRPr="00C834FB" w:rsidRDefault="00912D9B" w:rsidP="003B0BEE">
      <w:pPr>
        <w:pStyle w:val="ListParagraph"/>
        <w:numPr>
          <w:ilvl w:val="1"/>
          <w:numId w:val="8"/>
        </w:numPr>
        <w:tabs>
          <w:tab w:val="left" w:pos="1890"/>
        </w:tabs>
        <w:spacing w:line="480" w:lineRule="auto"/>
        <w:jc w:val="both"/>
        <w:rPr>
          <w:rFonts w:cs="Times New Roman"/>
          <w:b/>
          <w:szCs w:val="24"/>
        </w:rPr>
      </w:pPr>
      <w:r>
        <w:rPr>
          <w:rFonts w:cs="Times New Roman"/>
          <w:szCs w:val="24"/>
        </w:rPr>
        <w:t>The user should also be in position to receive reminder messages about the scheduled laboratory prior to his laboratory</w:t>
      </w:r>
      <w:ins w:id="45" w:author="Agaba Dave" w:date="2011-04-27T19:37:00Z">
        <w:r w:rsidR="003E1D34">
          <w:rPr>
            <w:rFonts w:cs="Times New Roman"/>
            <w:szCs w:val="24"/>
          </w:rPr>
          <w:t xml:space="preserve"> if he/she so wishes</w:t>
        </w:r>
      </w:ins>
      <w:r>
        <w:rPr>
          <w:rFonts w:cs="Times New Roman"/>
          <w:szCs w:val="24"/>
        </w:rPr>
        <w:t>.</w:t>
      </w:r>
    </w:p>
    <w:p w:rsidR="003E1D34" w:rsidRDefault="003E1D34" w:rsidP="003B0BEE">
      <w:pPr>
        <w:spacing w:line="480" w:lineRule="auto"/>
        <w:jc w:val="both"/>
        <w:rPr>
          <w:ins w:id="46" w:author="Agaba Dave" w:date="2011-04-27T19:32:00Z"/>
          <w:rFonts w:cs="Times New Roman"/>
          <w:szCs w:val="24"/>
        </w:rPr>
      </w:pPr>
      <w:ins w:id="47" w:author="Agaba Dave" w:date="2011-04-27T19:32:00Z">
        <w:r>
          <w:rPr>
            <w:rFonts w:cs="Times New Roman"/>
            <w:szCs w:val="24"/>
          </w:rPr>
          <w:t xml:space="preserve">The lab </w:t>
        </w:r>
        <w:r>
          <w:rPr>
            <w:rFonts w:cs="Times New Roman"/>
            <w:szCs w:val="24"/>
          </w:rPr>
          <w:t>administrator</w:t>
        </w:r>
        <w:r>
          <w:rPr>
            <w:rFonts w:cs="Times New Roman"/>
            <w:szCs w:val="24"/>
          </w:rPr>
          <w:t xml:space="preserve"> has the following application user characteristics;</w:t>
        </w:r>
      </w:ins>
    </w:p>
    <w:p w:rsidR="003E1D34" w:rsidRPr="003E1D34" w:rsidRDefault="003E1D34" w:rsidP="003E1D34">
      <w:pPr>
        <w:pStyle w:val="ListParagraph"/>
        <w:numPr>
          <w:ilvl w:val="0"/>
          <w:numId w:val="10"/>
        </w:numPr>
        <w:spacing w:line="480" w:lineRule="auto"/>
        <w:jc w:val="both"/>
        <w:rPr>
          <w:ins w:id="48" w:author="Agaba Dave" w:date="2011-04-27T19:33:00Z"/>
          <w:rFonts w:cs="Times New Roman"/>
          <w:szCs w:val="24"/>
        </w:rPr>
        <w:pPrChange w:id="49" w:author="Agaba Dave" w:date="2011-04-27T19:35:00Z">
          <w:pPr>
            <w:spacing w:line="480" w:lineRule="auto"/>
            <w:jc w:val="both"/>
          </w:pPr>
        </w:pPrChange>
      </w:pPr>
      <w:ins w:id="50" w:author="Agaba Dave" w:date="2011-04-27T19:33:00Z">
        <w:r w:rsidRPr="003E1D34">
          <w:rPr>
            <w:rFonts w:cs="Times New Roman"/>
            <w:szCs w:val="24"/>
          </w:rPr>
          <w:t xml:space="preserve">The administrator should configure the application to support given interactive lab for </w:t>
        </w:r>
        <w:proofErr w:type="spellStart"/>
        <w:r w:rsidRPr="003E1D34">
          <w:rPr>
            <w:rFonts w:cs="Times New Roman"/>
            <w:szCs w:val="24"/>
          </w:rPr>
          <w:t>sms</w:t>
        </w:r>
        <w:proofErr w:type="spellEnd"/>
        <w:r w:rsidRPr="003E1D34">
          <w:rPr>
            <w:rFonts w:cs="Times New Roman"/>
            <w:szCs w:val="24"/>
          </w:rPr>
          <w:t xml:space="preserve"> scheduling before the students start the actual scheduling.</w:t>
        </w:r>
      </w:ins>
    </w:p>
    <w:p w:rsidR="003E1D34" w:rsidRDefault="003E1D34" w:rsidP="003E1D34">
      <w:pPr>
        <w:pStyle w:val="ListParagraph"/>
        <w:numPr>
          <w:ilvl w:val="0"/>
          <w:numId w:val="10"/>
        </w:numPr>
        <w:spacing w:line="480" w:lineRule="auto"/>
        <w:jc w:val="both"/>
        <w:rPr>
          <w:ins w:id="51" w:author="Agaba Dave" w:date="2011-04-27T19:37:00Z"/>
          <w:rFonts w:cs="Times New Roman"/>
          <w:szCs w:val="24"/>
        </w:rPr>
        <w:pPrChange w:id="52" w:author="Agaba Dave" w:date="2011-04-27T19:35:00Z">
          <w:pPr>
            <w:spacing w:line="480" w:lineRule="auto"/>
            <w:jc w:val="both"/>
          </w:pPr>
        </w:pPrChange>
      </w:pPr>
      <w:ins w:id="53" w:author="Agaba Dave" w:date="2011-04-27T19:35:00Z">
        <w:r>
          <w:rPr>
            <w:rFonts w:cs="Times New Roman"/>
            <w:szCs w:val="24"/>
          </w:rPr>
          <w:t xml:space="preserve">The </w:t>
        </w:r>
        <w:r>
          <w:rPr>
            <w:rFonts w:cs="Times New Roman"/>
            <w:szCs w:val="24"/>
          </w:rPr>
          <w:t>administrator</w:t>
        </w:r>
        <w:r>
          <w:rPr>
            <w:rFonts w:cs="Times New Roman"/>
            <w:szCs w:val="24"/>
          </w:rPr>
          <w:t xml:space="preserve"> should be able to view history and a statistical review of the application, observing the message sent by the user and the response</w:t>
        </w:r>
      </w:ins>
      <w:ins w:id="54" w:author="Agaba Dave" w:date="2011-04-27T19:38:00Z">
        <w:r>
          <w:rPr>
            <w:rFonts w:cs="Times New Roman"/>
            <w:szCs w:val="24"/>
          </w:rPr>
          <w:t xml:space="preserve"> </w:t>
        </w:r>
      </w:ins>
      <w:ins w:id="55" w:author="Agaba Dave" w:date="2011-04-27T19:39:00Z">
        <w:r>
          <w:rPr>
            <w:rFonts w:cs="Times New Roman"/>
            <w:szCs w:val="24"/>
          </w:rPr>
          <w:t>of</w:t>
        </w:r>
      </w:ins>
      <w:ins w:id="56" w:author="Agaba Dave" w:date="2011-04-27T19:38:00Z">
        <w:r>
          <w:rPr>
            <w:rFonts w:cs="Times New Roman"/>
            <w:szCs w:val="24"/>
          </w:rPr>
          <w:t xml:space="preserve"> the application</w:t>
        </w:r>
      </w:ins>
      <w:ins w:id="57" w:author="Agaba Dave" w:date="2011-04-27T19:35:00Z">
        <w:r>
          <w:rPr>
            <w:rFonts w:cs="Times New Roman"/>
            <w:szCs w:val="24"/>
          </w:rPr>
          <w:t>.</w:t>
        </w:r>
      </w:ins>
    </w:p>
    <w:p w:rsidR="003E1D34" w:rsidRPr="003E1D34" w:rsidRDefault="003E1D34" w:rsidP="003E1D34">
      <w:pPr>
        <w:pStyle w:val="ListParagraph"/>
        <w:numPr>
          <w:ilvl w:val="0"/>
          <w:numId w:val="10"/>
        </w:numPr>
        <w:spacing w:line="480" w:lineRule="auto"/>
        <w:jc w:val="both"/>
        <w:rPr>
          <w:ins w:id="58" w:author="Agaba Dave" w:date="2011-04-27T19:32:00Z"/>
          <w:rFonts w:cs="Times New Roman"/>
          <w:szCs w:val="24"/>
          <w:rPrChange w:id="59" w:author="Agaba Dave" w:date="2011-04-27T19:35:00Z">
            <w:rPr>
              <w:ins w:id="60" w:author="Agaba Dave" w:date="2011-04-27T19:32:00Z"/>
              <w:rFonts w:cs="Times New Roman"/>
              <w:b/>
              <w:szCs w:val="24"/>
            </w:rPr>
          </w:rPrChange>
        </w:rPr>
        <w:pPrChange w:id="61" w:author="Agaba Dave" w:date="2011-04-27T19:35:00Z">
          <w:pPr>
            <w:spacing w:line="480" w:lineRule="auto"/>
            <w:jc w:val="both"/>
          </w:pPr>
        </w:pPrChange>
      </w:pPr>
      <w:ins w:id="62" w:author="Agaba Dave" w:date="2011-04-27T19:39:00Z">
        <w:r>
          <w:rPr>
            <w:rFonts w:cs="Times New Roman"/>
            <w:szCs w:val="24"/>
          </w:rPr>
          <w:t xml:space="preserve">The administrator should be in position to view the error messages that are sent to the users when the messages </w:t>
        </w:r>
        <w:proofErr w:type="spellStart"/>
        <w:r>
          <w:rPr>
            <w:rFonts w:cs="Times New Roman"/>
            <w:szCs w:val="24"/>
          </w:rPr>
          <w:t>sents</w:t>
        </w:r>
        <w:proofErr w:type="spellEnd"/>
        <w:r>
          <w:rPr>
            <w:rFonts w:cs="Times New Roman"/>
            <w:szCs w:val="24"/>
          </w:rPr>
          <w:t xml:space="preserve"> are wrongly formatted.</w:t>
        </w:r>
      </w:ins>
    </w:p>
    <w:p w:rsidR="00B94F26" w:rsidRDefault="00701B04" w:rsidP="003B0BEE">
      <w:pPr>
        <w:spacing w:line="480" w:lineRule="auto"/>
        <w:jc w:val="both"/>
        <w:rPr>
          <w:rFonts w:cs="Times New Roman"/>
          <w:szCs w:val="24"/>
        </w:rPr>
      </w:pPr>
      <w:r>
        <w:rPr>
          <w:rFonts w:cs="Times New Roman"/>
          <w:b/>
          <w:szCs w:val="24"/>
        </w:rPr>
        <w:t>2.4</w:t>
      </w:r>
      <w:r w:rsidR="00B94F26">
        <w:rPr>
          <w:rFonts w:cs="Times New Roman"/>
          <w:b/>
          <w:szCs w:val="24"/>
        </w:rPr>
        <w:tab/>
        <w:t>System Quality Attributes</w:t>
      </w:r>
    </w:p>
    <w:p w:rsidR="004D2EAA" w:rsidRPr="004D2EAA" w:rsidRDefault="00701B04" w:rsidP="00EB777A">
      <w:pPr>
        <w:spacing w:after="0" w:line="480" w:lineRule="auto"/>
        <w:rPr>
          <w:b/>
        </w:rPr>
      </w:pPr>
      <w:bookmarkStart w:id="63" w:name="_Toc267414373"/>
      <w:r>
        <w:rPr>
          <w:b/>
        </w:rPr>
        <w:t>2.4.1</w:t>
      </w:r>
      <w:r w:rsidR="004D2EAA" w:rsidRPr="004D2EAA">
        <w:rPr>
          <w:b/>
        </w:rPr>
        <w:tab/>
        <w:t>Performance</w:t>
      </w:r>
      <w:bookmarkEnd w:id="63"/>
    </w:p>
    <w:p w:rsidR="004D2EAA" w:rsidRDefault="004D2EAA" w:rsidP="003B0BEE">
      <w:pPr>
        <w:spacing w:line="480" w:lineRule="auto"/>
      </w:pPr>
      <w:r>
        <w:t>The system will schedule experiments for one user at a time. It will work on a ‘first come first served’ basis under the assumption that not more than one user will send an SMS to the system. There will be a difference of at least one second between the text messages received from the various users.</w:t>
      </w:r>
      <w:ins w:id="64" w:author="Agaba Dave" w:date="2011-04-27T19:42:00Z">
        <w:r w:rsidR="006A5955">
          <w:t xml:space="preserve"> It will also require configuration from the lab </w:t>
        </w:r>
        <w:r w:rsidR="006A5955">
          <w:t>administrator</w:t>
        </w:r>
        <w:r w:rsidR="006A5955">
          <w:t xml:space="preserve"> before it is used.</w:t>
        </w:r>
      </w:ins>
    </w:p>
    <w:p w:rsidR="004D2EAA" w:rsidRDefault="00701B04" w:rsidP="003B0BEE">
      <w:pPr>
        <w:spacing w:after="0" w:line="480" w:lineRule="auto"/>
        <w:rPr>
          <w:rFonts w:cs="Times New Roman"/>
          <w:b/>
          <w:szCs w:val="24"/>
        </w:rPr>
      </w:pPr>
      <w:r>
        <w:rPr>
          <w:b/>
        </w:rPr>
        <w:t>2.4.2</w:t>
      </w:r>
      <w:r w:rsidR="004D2EAA">
        <w:rPr>
          <w:rFonts w:cs="Times New Roman"/>
          <w:b/>
          <w:szCs w:val="24"/>
        </w:rPr>
        <w:tab/>
        <w:t>Accessibility</w:t>
      </w:r>
    </w:p>
    <w:p w:rsidR="004B7D0E" w:rsidRDefault="004D2EAA" w:rsidP="003B0BEE">
      <w:pPr>
        <w:spacing w:after="0" w:line="480" w:lineRule="auto"/>
        <w:jc w:val="both"/>
        <w:rPr>
          <w:ins w:id="65" w:author="Agaba Dave" w:date="2011-04-27T19:43:00Z"/>
          <w:rFonts w:cs="Times New Roman"/>
          <w:szCs w:val="24"/>
        </w:rPr>
      </w:pPr>
      <w:r>
        <w:rPr>
          <w:rFonts w:cs="Times New Roman"/>
          <w:szCs w:val="24"/>
        </w:rPr>
        <w:t xml:space="preserve">The system </w:t>
      </w:r>
      <w:r w:rsidR="00EB777A">
        <w:rPr>
          <w:rFonts w:cs="Times New Roman"/>
          <w:szCs w:val="24"/>
        </w:rPr>
        <w:t>will be</w:t>
      </w:r>
      <w:r>
        <w:rPr>
          <w:rFonts w:cs="Times New Roman"/>
          <w:szCs w:val="24"/>
        </w:rPr>
        <w:t xml:space="preserve"> accessed by </w:t>
      </w:r>
      <w:r w:rsidR="00EB777A">
        <w:rPr>
          <w:rFonts w:cs="Times New Roman"/>
          <w:szCs w:val="24"/>
        </w:rPr>
        <w:t>any student who has</w:t>
      </w:r>
      <w:r>
        <w:rPr>
          <w:rFonts w:cs="Times New Roman"/>
          <w:szCs w:val="24"/>
        </w:rPr>
        <w:t xml:space="preserve"> </w:t>
      </w:r>
      <w:r w:rsidR="00EB777A">
        <w:rPr>
          <w:rFonts w:cs="Times New Roman"/>
          <w:szCs w:val="24"/>
        </w:rPr>
        <w:t>a mobile</w:t>
      </w:r>
      <w:r>
        <w:rPr>
          <w:rFonts w:cs="Times New Roman"/>
          <w:szCs w:val="24"/>
        </w:rPr>
        <w:t xml:space="preserve"> phon</w:t>
      </w:r>
      <w:r w:rsidR="00EB777A">
        <w:rPr>
          <w:rFonts w:cs="Times New Roman"/>
          <w:szCs w:val="24"/>
        </w:rPr>
        <w:t>e</w:t>
      </w:r>
      <w:r>
        <w:rPr>
          <w:rFonts w:cs="Times New Roman"/>
          <w:szCs w:val="24"/>
        </w:rPr>
        <w:t xml:space="preserve"> and ha</w:t>
      </w:r>
      <w:r w:rsidR="00EB777A">
        <w:rPr>
          <w:rFonts w:cs="Times New Roman"/>
          <w:szCs w:val="24"/>
        </w:rPr>
        <w:t xml:space="preserve">s </w:t>
      </w:r>
      <w:r>
        <w:rPr>
          <w:rFonts w:cs="Times New Roman"/>
          <w:szCs w:val="24"/>
        </w:rPr>
        <w:t>registered online</w:t>
      </w:r>
      <w:r w:rsidR="00EB777A">
        <w:rPr>
          <w:rFonts w:cs="Times New Roman"/>
          <w:szCs w:val="24"/>
        </w:rPr>
        <w:t xml:space="preserve"> with </w:t>
      </w:r>
      <w:proofErr w:type="spellStart"/>
      <w:r w:rsidR="00EB777A">
        <w:rPr>
          <w:rFonts w:cs="Times New Roman"/>
          <w:szCs w:val="24"/>
        </w:rPr>
        <w:t>iLabs@MAK</w:t>
      </w:r>
      <w:proofErr w:type="spellEnd"/>
      <w:ins w:id="66" w:author="Agaba Dave" w:date="2011-04-27T19:45:00Z">
        <w:r w:rsidR="006A5955">
          <w:rPr>
            <w:rFonts w:cs="Times New Roman"/>
            <w:szCs w:val="24"/>
          </w:rPr>
          <w:t xml:space="preserve"> service broker</w:t>
        </w:r>
      </w:ins>
      <w:r w:rsidR="00EB777A">
        <w:rPr>
          <w:rFonts w:cs="Times New Roman"/>
          <w:szCs w:val="24"/>
        </w:rPr>
        <w:t>.</w:t>
      </w:r>
      <w:ins w:id="67" w:author="Agaba Dave" w:date="2011-04-27T19:45:00Z">
        <w:r w:rsidR="006A5955">
          <w:rPr>
            <w:rFonts w:cs="Times New Roman"/>
            <w:szCs w:val="24"/>
          </w:rPr>
          <w:t xml:space="preserve"> The system is also being designed to support interactive </w:t>
        </w:r>
        <w:proofErr w:type="spellStart"/>
        <w:r w:rsidR="006A5955">
          <w:rPr>
            <w:rFonts w:cs="Times New Roman"/>
            <w:szCs w:val="24"/>
          </w:rPr>
          <w:t>iLabs</w:t>
        </w:r>
      </w:ins>
      <w:proofErr w:type="spellEnd"/>
      <w:ins w:id="68" w:author="Agaba Dave" w:date="2011-04-27T19:46:00Z">
        <w:r w:rsidR="006A5955">
          <w:rPr>
            <w:rFonts w:cs="Times New Roman"/>
            <w:szCs w:val="24"/>
          </w:rPr>
          <w:t xml:space="preserve"> that are deployed in other universities. Documentation of the system and manuals are to be provided so as to ease the setting up of the system.</w:t>
        </w:r>
      </w:ins>
    </w:p>
    <w:p w:rsidR="006A5955" w:rsidRPr="004B7D0E" w:rsidDel="006A5955" w:rsidRDefault="006A5955" w:rsidP="003B0BEE">
      <w:pPr>
        <w:spacing w:after="0" w:line="480" w:lineRule="auto"/>
        <w:jc w:val="both"/>
        <w:rPr>
          <w:del w:id="69" w:author="Agaba Dave" w:date="2011-04-27T19:45:00Z"/>
          <w:rFonts w:cs="Times New Roman"/>
          <w:szCs w:val="24"/>
        </w:rPr>
      </w:pPr>
    </w:p>
    <w:p w:rsidR="004D2EAA" w:rsidRDefault="003B0BEE" w:rsidP="004B7D0E">
      <w:pPr>
        <w:spacing w:before="240" w:after="0" w:line="480" w:lineRule="auto"/>
        <w:jc w:val="both"/>
        <w:rPr>
          <w:rFonts w:cs="Times New Roman"/>
          <w:b/>
          <w:szCs w:val="24"/>
        </w:rPr>
      </w:pPr>
      <w:r>
        <w:rPr>
          <w:b/>
        </w:rPr>
        <w:t>2.4.3</w:t>
      </w:r>
      <w:r w:rsidR="004D2EAA">
        <w:rPr>
          <w:rFonts w:cs="Times New Roman"/>
          <w:b/>
          <w:szCs w:val="24"/>
        </w:rPr>
        <w:tab/>
        <w:t xml:space="preserve">Affordability </w:t>
      </w:r>
    </w:p>
    <w:p w:rsidR="006A5955" w:rsidRPr="004B7D0E" w:rsidRDefault="004D2EAA" w:rsidP="004B7D0E">
      <w:pPr>
        <w:spacing w:after="0" w:line="480" w:lineRule="auto"/>
        <w:jc w:val="both"/>
        <w:rPr>
          <w:rFonts w:cs="Times New Roman"/>
          <w:szCs w:val="24"/>
        </w:rPr>
      </w:pPr>
      <w:r>
        <w:rPr>
          <w:rFonts w:cs="Times New Roman"/>
          <w:szCs w:val="24"/>
        </w:rPr>
        <w:t>Every user</w:t>
      </w:r>
      <w:r w:rsidRPr="007E3BD8">
        <w:rPr>
          <w:rFonts w:cs="Times New Roman"/>
          <w:szCs w:val="24"/>
        </w:rPr>
        <w:t xml:space="preserve"> will</w:t>
      </w:r>
      <w:r>
        <w:rPr>
          <w:rFonts w:cs="Times New Roman"/>
          <w:szCs w:val="24"/>
        </w:rPr>
        <w:t xml:space="preserve"> incur a certain cost depending on his/her mobile network</w:t>
      </w:r>
      <w:ins w:id="70" w:author="Agaba Dave" w:date="2011-04-27T19:48:00Z">
        <w:r w:rsidR="006A5955">
          <w:rPr>
            <w:rFonts w:cs="Times New Roman"/>
            <w:szCs w:val="24"/>
          </w:rPr>
          <w:t xml:space="preserve"> service provider </w:t>
        </w:r>
        <w:proofErr w:type="spellStart"/>
        <w:r w:rsidR="006A5955">
          <w:rPr>
            <w:rFonts w:cs="Times New Roman"/>
            <w:szCs w:val="24"/>
          </w:rPr>
          <w:t>tarrifs</w:t>
        </w:r>
      </w:ins>
      <w:proofErr w:type="spellEnd"/>
      <w:r>
        <w:rPr>
          <w:rFonts w:cs="Times New Roman"/>
          <w:szCs w:val="24"/>
        </w:rPr>
        <w:t xml:space="preserve"> when sending messages</w:t>
      </w:r>
      <w:r w:rsidRPr="007E3BD8">
        <w:rPr>
          <w:rFonts w:cs="Times New Roman"/>
          <w:szCs w:val="24"/>
        </w:rPr>
        <w:t xml:space="preserve"> </w:t>
      </w:r>
      <w:r>
        <w:rPr>
          <w:rFonts w:cs="Times New Roman"/>
          <w:szCs w:val="24"/>
        </w:rPr>
        <w:t>to schedule a</w:t>
      </w:r>
      <w:r w:rsidR="00EB777A">
        <w:rPr>
          <w:rFonts w:cs="Times New Roman"/>
          <w:szCs w:val="24"/>
        </w:rPr>
        <w:t>n experiment</w:t>
      </w:r>
      <w:r>
        <w:rPr>
          <w:rFonts w:cs="Times New Roman"/>
          <w:szCs w:val="24"/>
        </w:rPr>
        <w:t xml:space="preserve">. </w:t>
      </w:r>
    </w:p>
    <w:p w:rsidR="004D2EAA" w:rsidRDefault="003B0BEE" w:rsidP="004B7D0E">
      <w:pPr>
        <w:spacing w:before="240" w:after="0" w:line="480" w:lineRule="auto"/>
        <w:jc w:val="both"/>
        <w:rPr>
          <w:rFonts w:cs="Times New Roman"/>
          <w:b/>
          <w:szCs w:val="24"/>
        </w:rPr>
      </w:pPr>
      <w:r>
        <w:rPr>
          <w:b/>
        </w:rPr>
        <w:t xml:space="preserve">2.4.4   </w:t>
      </w:r>
      <w:r w:rsidR="004D2EAA">
        <w:rPr>
          <w:rFonts w:cs="Times New Roman"/>
          <w:b/>
          <w:szCs w:val="24"/>
        </w:rPr>
        <w:t xml:space="preserve">Security </w:t>
      </w:r>
    </w:p>
    <w:p w:rsidR="004D2EAA" w:rsidRDefault="004D2EAA" w:rsidP="003B0BEE">
      <w:pPr>
        <w:spacing w:after="0" w:line="480" w:lineRule="auto"/>
        <w:jc w:val="both"/>
        <w:rPr>
          <w:ins w:id="71" w:author="Agaba Dave" w:date="2011-04-27T19:50:00Z"/>
          <w:rFonts w:cs="Times New Roman"/>
          <w:szCs w:val="24"/>
        </w:rPr>
      </w:pPr>
      <w:r w:rsidRPr="00BD481B">
        <w:rPr>
          <w:rFonts w:cs="Times New Roman"/>
          <w:szCs w:val="24"/>
        </w:rPr>
        <w:t xml:space="preserve">The system </w:t>
      </w:r>
      <w:r>
        <w:rPr>
          <w:rFonts w:cs="Times New Roman"/>
          <w:szCs w:val="24"/>
        </w:rPr>
        <w:t xml:space="preserve">uses </w:t>
      </w:r>
      <w:ins w:id="72" w:author="Agaba Dave" w:date="2011-04-27T19:49:00Z">
        <w:r w:rsidR="006A5955">
          <w:rPr>
            <w:rFonts w:cs="Times New Roman"/>
            <w:szCs w:val="24"/>
          </w:rPr>
          <w:t xml:space="preserve">usernames </w:t>
        </w:r>
      </w:ins>
      <w:del w:id="73" w:author="Agaba Dave" w:date="2011-04-27T19:49:00Z">
        <w:r w:rsidDel="006A5955">
          <w:rPr>
            <w:rFonts w:cs="Times New Roman"/>
            <w:szCs w:val="24"/>
          </w:rPr>
          <w:delText xml:space="preserve">passwords </w:delText>
        </w:r>
      </w:del>
      <w:r>
        <w:rPr>
          <w:rFonts w:cs="Times New Roman"/>
          <w:szCs w:val="24"/>
        </w:rPr>
        <w:t xml:space="preserve">to ensure that different users are unable to make reservations for other people unless they know their passwords. </w:t>
      </w:r>
    </w:p>
    <w:p w:rsidR="006A5955" w:rsidRPr="00BD481B" w:rsidRDefault="006A5955" w:rsidP="003B0BEE">
      <w:pPr>
        <w:spacing w:after="0" w:line="480" w:lineRule="auto"/>
        <w:jc w:val="both"/>
        <w:rPr>
          <w:rFonts w:cs="Times New Roman"/>
          <w:szCs w:val="24"/>
        </w:rPr>
      </w:pPr>
      <w:ins w:id="74" w:author="Agaba Dave" w:date="2011-04-27T19:50:00Z">
        <w:r>
          <w:rPr>
            <w:rFonts w:cs="Times New Roman"/>
            <w:szCs w:val="24"/>
          </w:rPr>
          <w:t xml:space="preserve">The </w:t>
        </w:r>
        <w:r>
          <w:rPr>
            <w:rFonts w:cs="Times New Roman"/>
            <w:szCs w:val="24"/>
          </w:rPr>
          <w:t>application</w:t>
        </w:r>
        <w:r>
          <w:rPr>
            <w:rFonts w:cs="Times New Roman"/>
            <w:szCs w:val="24"/>
          </w:rPr>
          <w:t xml:space="preserve"> dashboard is designed to be </w:t>
        </w:r>
      </w:ins>
      <w:ins w:id="75" w:author="Agaba Dave" w:date="2011-04-27T19:52:00Z">
        <w:r w:rsidR="004852CD">
          <w:rPr>
            <w:rFonts w:cs="Times New Roman"/>
            <w:szCs w:val="24"/>
          </w:rPr>
          <w:t>accessed</w:t>
        </w:r>
      </w:ins>
      <w:ins w:id="76" w:author="Agaba Dave" w:date="2011-04-27T19:50:00Z">
        <w:r>
          <w:rPr>
            <w:rFonts w:cs="Times New Roman"/>
            <w:szCs w:val="24"/>
          </w:rPr>
          <w:t xml:space="preserve"> only by administrators authorized to mange users in </w:t>
        </w:r>
        <w:proofErr w:type="spellStart"/>
        <w:proofErr w:type="gramStart"/>
        <w:r>
          <w:rPr>
            <w:rFonts w:cs="Times New Roman"/>
            <w:szCs w:val="24"/>
          </w:rPr>
          <w:t>uss</w:t>
        </w:r>
        <w:proofErr w:type="spellEnd"/>
        <w:proofErr w:type="gramEnd"/>
        <w:r>
          <w:rPr>
            <w:rFonts w:cs="Times New Roman"/>
            <w:szCs w:val="24"/>
          </w:rPr>
          <w:t>. In this way, not all users will be authorized to</w:t>
        </w:r>
      </w:ins>
      <w:ins w:id="77" w:author="Agaba Dave" w:date="2011-04-27T19:52:00Z">
        <w:r w:rsidR="004852CD">
          <w:rPr>
            <w:rFonts w:cs="Times New Roman"/>
            <w:szCs w:val="24"/>
          </w:rPr>
          <w:t xml:space="preserve"> access the dashboard.</w:t>
        </w:r>
      </w:ins>
    </w:p>
    <w:p w:rsidR="004D2EAA" w:rsidRDefault="003B0BEE" w:rsidP="004B7D0E">
      <w:pPr>
        <w:spacing w:before="240" w:after="0" w:line="480" w:lineRule="auto"/>
        <w:jc w:val="both"/>
        <w:rPr>
          <w:rFonts w:cs="Times New Roman"/>
          <w:b/>
          <w:szCs w:val="24"/>
        </w:rPr>
      </w:pPr>
      <w:r>
        <w:rPr>
          <w:rFonts w:cs="Times New Roman"/>
          <w:b/>
          <w:szCs w:val="24"/>
        </w:rPr>
        <w:t>2.4.5</w:t>
      </w:r>
      <w:r w:rsidR="004D2EAA">
        <w:rPr>
          <w:rFonts w:cs="Times New Roman"/>
          <w:b/>
          <w:szCs w:val="24"/>
        </w:rPr>
        <w:tab/>
        <w:t xml:space="preserve">Usability </w:t>
      </w:r>
    </w:p>
    <w:p w:rsidR="004D2EAA" w:rsidRDefault="004D2EAA" w:rsidP="004B7D0E">
      <w:pPr>
        <w:spacing w:after="0" w:line="480" w:lineRule="auto"/>
        <w:jc w:val="both"/>
        <w:rPr>
          <w:ins w:id="78" w:author="Agaba Dave" w:date="2011-04-27T19:52:00Z"/>
          <w:rFonts w:cs="Times New Roman"/>
          <w:szCs w:val="24"/>
        </w:rPr>
      </w:pPr>
      <w:r>
        <w:rPr>
          <w:rFonts w:cs="Times New Roman"/>
          <w:szCs w:val="24"/>
        </w:rPr>
        <w:t>The system will be simple for every student</w:t>
      </w:r>
      <w:r w:rsidR="004B7D0E">
        <w:rPr>
          <w:rFonts w:cs="Times New Roman"/>
          <w:szCs w:val="24"/>
        </w:rPr>
        <w:t xml:space="preserve"> to use</w:t>
      </w:r>
      <w:r>
        <w:rPr>
          <w:rFonts w:cs="Times New Roman"/>
          <w:szCs w:val="24"/>
        </w:rPr>
        <w:t xml:space="preserve"> </w:t>
      </w:r>
      <w:r w:rsidR="004B7D0E">
        <w:rPr>
          <w:rFonts w:cs="Times New Roman"/>
          <w:szCs w:val="24"/>
        </w:rPr>
        <w:t>given that</w:t>
      </w:r>
      <w:r>
        <w:rPr>
          <w:rFonts w:cs="Times New Roman"/>
          <w:szCs w:val="24"/>
        </w:rPr>
        <w:t xml:space="preserve"> they know the format of the messages depending on the function</w:t>
      </w:r>
      <w:r w:rsidR="004B7D0E">
        <w:rPr>
          <w:rFonts w:cs="Times New Roman"/>
          <w:szCs w:val="24"/>
        </w:rPr>
        <w:t>s</w:t>
      </w:r>
      <w:r>
        <w:rPr>
          <w:rFonts w:cs="Times New Roman"/>
          <w:szCs w:val="24"/>
        </w:rPr>
        <w:t xml:space="preserve"> they require the system to provide.</w:t>
      </w:r>
    </w:p>
    <w:p w:rsidR="004852CD" w:rsidRDefault="004852CD" w:rsidP="004B7D0E">
      <w:pPr>
        <w:spacing w:after="0" w:line="480" w:lineRule="auto"/>
        <w:jc w:val="both"/>
        <w:rPr>
          <w:rFonts w:cs="Times New Roman"/>
          <w:szCs w:val="24"/>
        </w:rPr>
      </w:pPr>
      <w:ins w:id="79" w:author="Agaba Dave" w:date="2011-04-27T19:53:00Z">
        <w:r>
          <w:rPr>
            <w:rFonts w:cs="Times New Roman"/>
            <w:szCs w:val="24"/>
          </w:rPr>
          <w:t xml:space="preserve">The application dashboard has been designed with the concept of human computer interactions and computer user </w:t>
        </w:r>
        <w:proofErr w:type="spellStart"/>
        <w:r>
          <w:rPr>
            <w:rFonts w:cs="Times New Roman"/>
            <w:szCs w:val="24"/>
          </w:rPr>
          <w:t>expirence</w:t>
        </w:r>
        <w:proofErr w:type="spellEnd"/>
        <w:r>
          <w:rPr>
            <w:rFonts w:cs="Times New Roman"/>
            <w:szCs w:val="24"/>
          </w:rPr>
          <w:t xml:space="preserve"> in mind. It has been designed with </w:t>
        </w:r>
      </w:ins>
      <w:ins w:id="80" w:author="Agaba Dave" w:date="2011-04-27T19:56:00Z">
        <w:r>
          <w:rPr>
            <w:rFonts w:cs="Times New Roman"/>
            <w:szCs w:val="24"/>
          </w:rPr>
          <w:t>similar</w:t>
        </w:r>
      </w:ins>
      <w:ins w:id="81" w:author="Agaba Dave" w:date="2011-04-27T19:53:00Z">
        <w:r>
          <w:rPr>
            <w:rFonts w:cs="Times New Roman"/>
            <w:szCs w:val="24"/>
          </w:rPr>
          <w:t xml:space="preserve"> concept</w:t>
        </w:r>
      </w:ins>
      <w:ins w:id="82" w:author="Agaba Dave" w:date="2011-04-27T19:56:00Z">
        <w:r>
          <w:rPr>
            <w:rFonts w:cs="Times New Roman"/>
            <w:szCs w:val="24"/>
          </w:rPr>
          <w:t>s</w:t>
        </w:r>
      </w:ins>
      <w:ins w:id="83" w:author="Agaba Dave" w:date="2011-04-27T19:53:00Z">
        <w:r>
          <w:rPr>
            <w:rFonts w:cs="Times New Roman"/>
            <w:szCs w:val="24"/>
          </w:rPr>
          <w:t xml:space="preserve"> of the ISA</w:t>
        </w:r>
      </w:ins>
      <w:ins w:id="84" w:author="Agaba Dave" w:date="2011-04-27T19:56:00Z">
        <w:r>
          <w:rPr>
            <w:rFonts w:cs="Times New Roman"/>
            <w:szCs w:val="24"/>
          </w:rPr>
          <w:t>.</w:t>
        </w:r>
      </w:ins>
    </w:p>
    <w:p w:rsidR="004D2EAA" w:rsidRPr="0034295C" w:rsidRDefault="003B0BEE" w:rsidP="004B7D0E">
      <w:pPr>
        <w:spacing w:before="240" w:after="0" w:line="480" w:lineRule="auto"/>
        <w:jc w:val="both"/>
        <w:rPr>
          <w:rFonts w:cs="Times New Roman"/>
          <w:b/>
          <w:szCs w:val="24"/>
        </w:rPr>
      </w:pPr>
      <w:r>
        <w:rPr>
          <w:rFonts w:cs="Times New Roman"/>
          <w:b/>
          <w:szCs w:val="24"/>
        </w:rPr>
        <w:t>2.4.6</w:t>
      </w:r>
      <w:r w:rsidR="004D2EAA" w:rsidRPr="0034295C">
        <w:rPr>
          <w:rFonts w:cs="Times New Roman"/>
          <w:b/>
          <w:szCs w:val="24"/>
        </w:rPr>
        <w:tab/>
        <w:t>Portability</w:t>
      </w:r>
    </w:p>
    <w:p w:rsidR="004D2EAA" w:rsidRDefault="00EB777A" w:rsidP="004B7D0E">
      <w:pPr>
        <w:spacing w:after="0" w:line="480" w:lineRule="auto"/>
        <w:jc w:val="both"/>
        <w:rPr>
          <w:rFonts w:cs="Times New Roman"/>
          <w:szCs w:val="24"/>
        </w:rPr>
      </w:pPr>
      <w:r>
        <w:rPr>
          <w:rFonts w:cs="Times New Roman"/>
          <w:szCs w:val="24"/>
        </w:rPr>
        <w:t>The system can be accessed from anywhere by any registered member as</w:t>
      </w:r>
      <w:r w:rsidR="004D2EAA">
        <w:rPr>
          <w:rFonts w:cs="Times New Roman"/>
          <w:szCs w:val="24"/>
        </w:rPr>
        <w:t xml:space="preserve"> long as </w:t>
      </w:r>
      <w:r>
        <w:rPr>
          <w:rFonts w:cs="Times New Roman"/>
          <w:szCs w:val="24"/>
        </w:rPr>
        <w:t xml:space="preserve">he/she is able to send </w:t>
      </w:r>
      <w:r w:rsidR="004D2EAA">
        <w:rPr>
          <w:rFonts w:cs="Times New Roman"/>
          <w:szCs w:val="24"/>
        </w:rPr>
        <w:t>an SMS message</w:t>
      </w:r>
      <w:r>
        <w:rPr>
          <w:rFonts w:cs="Times New Roman"/>
          <w:szCs w:val="24"/>
        </w:rPr>
        <w:t>.</w:t>
      </w:r>
    </w:p>
    <w:sectPr w:rsidR="004D2EAA" w:rsidSect="00D06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61E3"/>
    <w:multiLevelType w:val="hybridMultilevel"/>
    <w:tmpl w:val="DCD68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F1F83"/>
    <w:multiLevelType w:val="multilevel"/>
    <w:tmpl w:val="1A185736"/>
    <w:lvl w:ilvl="0">
      <w:start w:val="1"/>
      <w:numFmt w:val="decimal"/>
      <w:lvlText w:val="%1."/>
      <w:lvlJc w:val="left"/>
      <w:pPr>
        <w:ind w:left="450" w:hanging="360"/>
      </w:pPr>
      <w:rPr>
        <w:rFonts w:hint="default"/>
      </w:rPr>
    </w:lvl>
    <w:lvl w:ilvl="1">
      <w:start w:val="1"/>
      <w:numFmt w:val="lowerRoman"/>
      <w:lvlText w:val="%2."/>
      <w:lvlJc w:val="right"/>
      <w:pPr>
        <w:ind w:left="570" w:hanging="480"/>
      </w:pPr>
      <w:rPr>
        <w:rFonts w:hint="default"/>
      </w:rPr>
    </w:lvl>
    <w:lvl w:ilvl="2">
      <w:start w:val="4"/>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
    <w:nsid w:val="1EB548C2"/>
    <w:multiLevelType w:val="multilevel"/>
    <w:tmpl w:val="5518FB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202AB"/>
    <w:multiLevelType w:val="multilevel"/>
    <w:tmpl w:val="D7F43FF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5925FA"/>
    <w:multiLevelType w:val="hybridMultilevel"/>
    <w:tmpl w:val="37005BDE"/>
    <w:lvl w:ilvl="0" w:tplc="3072083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B1BC4"/>
    <w:multiLevelType w:val="multilevel"/>
    <w:tmpl w:val="A90CBC10"/>
    <w:lvl w:ilvl="0">
      <w:start w:val="1"/>
      <w:numFmt w:val="decimal"/>
      <w:lvlText w:val="%1."/>
      <w:lvlJc w:val="left"/>
      <w:pPr>
        <w:ind w:left="450" w:hanging="360"/>
      </w:pPr>
      <w:rPr>
        <w:rFonts w:hint="default"/>
      </w:rPr>
    </w:lvl>
    <w:lvl w:ilvl="1">
      <w:start w:val="1"/>
      <w:numFmt w:val="lowerLetter"/>
      <w:lvlText w:val="%2)"/>
      <w:lvlJc w:val="left"/>
      <w:pPr>
        <w:ind w:left="570" w:hanging="480"/>
      </w:pPr>
      <w:rPr>
        <w:rFonts w:hint="default"/>
      </w:rPr>
    </w:lvl>
    <w:lvl w:ilvl="2">
      <w:start w:val="4"/>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6">
    <w:nsid w:val="4B5F509A"/>
    <w:multiLevelType w:val="multilevel"/>
    <w:tmpl w:val="8716EE0E"/>
    <w:lvl w:ilvl="0">
      <w:start w:val="1"/>
      <w:numFmt w:val="decimal"/>
      <w:lvlText w:val="%1."/>
      <w:lvlJc w:val="left"/>
      <w:pPr>
        <w:ind w:left="450" w:hanging="360"/>
      </w:pPr>
      <w:rPr>
        <w:rFonts w:hint="default"/>
      </w:rPr>
    </w:lvl>
    <w:lvl w:ilvl="1">
      <w:start w:val="2"/>
      <w:numFmt w:val="decimal"/>
      <w:isLgl/>
      <w:lvlText w:val="%1.%2"/>
      <w:lvlJc w:val="left"/>
      <w:pPr>
        <w:ind w:left="570" w:hanging="480"/>
      </w:pPr>
      <w:rPr>
        <w:rFonts w:hint="default"/>
      </w:rPr>
    </w:lvl>
    <w:lvl w:ilvl="2">
      <w:start w:val="4"/>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7">
    <w:nsid w:val="6B027E60"/>
    <w:multiLevelType w:val="multilevel"/>
    <w:tmpl w:val="D7F43F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D4116C2"/>
    <w:multiLevelType w:val="multilevel"/>
    <w:tmpl w:val="8446D14A"/>
    <w:lvl w:ilvl="0">
      <w:start w:val="1"/>
      <w:numFmt w:val="decimal"/>
      <w:lvlText w:val="%1."/>
      <w:lvlJc w:val="left"/>
      <w:pPr>
        <w:ind w:left="450" w:hanging="360"/>
      </w:pPr>
      <w:rPr>
        <w:rFonts w:hint="default"/>
      </w:rPr>
    </w:lvl>
    <w:lvl w:ilvl="1">
      <w:start w:val="1"/>
      <w:numFmt w:val="upperRoman"/>
      <w:lvlText w:val="%2."/>
      <w:lvlJc w:val="right"/>
      <w:pPr>
        <w:ind w:left="570" w:hanging="480"/>
      </w:pPr>
      <w:rPr>
        <w:rFonts w:hint="default"/>
      </w:rPr>
    </w:lvl>
    <w:lvl w:ilvl="2">
      <w:start w:val="4"/>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9">
    <w:nsid w:val="7F801DFE"/>
    <w:multiLevelType w:val="multilevel"/>
    <w:tmpl w:val="9E107DB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8"/>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savePreviewPicture/>
  <w:compat/>
  <w:rsids>
    <w:rsidRoot w:val="00674507"/>
    <w:rsid w:val="000554F6"/>
    <w:rsid w:val="00056210"/>
    <w:rsid w:val="000D6A3D"/>
    <w:rsid w:val="00136ED3"/>
    <w:rsid w:val="00183743"/>
    <w:rsid w:val="001A5908"/>
    <w:rsid w:val="0024364D"/>
    <w:rsid w:val="002537DC"/>
    <w:rsid w:val="00281436"/>
    <w:rsid w:val="002C54A6"/>
    <w:rsid w:val="002D69BC"/>
    <w:rsid w:val="003536B4"/>
    <w:rsid w:val="00361BD2"/>
    <w:rsid w:val="003A0E03"/>
    <w:rsid w:val="003B0BEE"/>
    <w:rsid w:val="003C1666"/>
    <w:rsid w:val="003D61B2"/>
    <w:rsid w:val="003E1D34"/>
    <w:rsid w:val="003F2B7C"/>
    <w:rsid w:val="003F470B"/>
    <w:rsid w:val="004852CD"/>
    <w:rsid w:val="0048797C"/>
    <w:rsid w:val="004B7D0E"/>
    <w:rsid w:val="004D2EAA"/>
    <w:rsid w:val="005800FD"/>
    <w:rsid w:val="005978FD"/>
    <w:rsid w:val="005D5E07"/>
    <w:rsid w:val="005E0C4C"/>
    <w:rsid w:val="005E3C6E"/>
    <w:rsid w:val="005F3B36"/>
    <w:rsid w:val="005F5F37"/>
    <w:rsid w:val="006066C2"/>
    <w:rsid w:val="00674507"/>
    <w:rsid w:val="006A5955"/>
    <w:rsid w:val="006B18F9"/>
    <w:rsid w:val="006B6D5A"/>
    <w:rsid w:val="00700992"/>
    <w:rsid w:val="00701B04"/>
    <w:rsid w:val="0072302A"/>
    <w:rsid w:val="0072574B"/>
    <w:rsid w:val="00743E4F"/>
    <w:rsid w:val="007753DE"/>
    <w:rsid w:val="007B0168"/>
    <w:rsid w:val="00803149"/>
    <w:rsid w:val="00814060"/>
    <w:rsid w:val="008632F2"/>
    <w:rsid w:val="0087691A"/>
    <w:rsid w:val="00896A97"/>
    <w:rsid w:val="008A19BB"/>
    <w:rsid w:val="00912D9B"/>
    <w:rsid w:val="00932A1E"/>
    <w:rsid w:val="00996698"/>
    <w:rsid w:val="00A0576C"/>
    <w:rsid w:val="00A15531"/>
    <w:rsid w:val="00A748B1"/>
    <w:rsid w:val="00A97A90"/>
    <w:rsid w:val="00AA213E"/>
    <w:rsid w:val="00AA3095"/>
    <w:rsid w:val="00AF5008"/>
    <w:rsid w:val="00AF6547"/>
    <w:rsid w:val="00B94F26"/>
    <w:rsid w:val="00B96693"/>
    <w:rsid w:val="00BE5E89"/>
    <w:rsid w:val="00C409ED"/>
    <w:rsid w:val="00C834FB"/>
    <w:rsid w:val="00CD3EF8"/>
    <w:rsid w:val="00D06716"/>
    <w:rsid w:val="00D1161C"/>
    <w:rsid w:val="00DC6E93"/>
    <w:rsid w:val="00E46E8A"/>
    <w:rsid w:val="00E64EE7"/>
    <w:rsid w:val="00E80082"/>
    <w:rsid w:val="00EB777A"/>
    <w:rsid w:val="00EC7AD0"/>
    <w:rsid w:val="00F02B2F"/>
    <w:rsid w:val="00FA0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EE"/>
    <w:rPr>
      <w:rFonts w:ascii="Times New Roman" w:hAnsi="Times New Roman"/>
      <w:sz w:val="24"/>
    </w:rPr>
  </w:style>
  <w:style w:type="paragraph" w:styleId="Heading1">
    <w:name w:val="heading 1"/>
    <w:basedOn w:val="Normal"/>
    <w:next w:val="Normal"/>
    <w:link w:val="Heading1Char"/>
    <w:uiPriority w:val="9"/>
    <w:qFormat/>
    <w:rsid w:val="00E80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2E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8FD"/>
    <w:pPr>
      <w:ind w:left="720"/>
      <w:contextualSpacing/>
    </w:pPr>
  </w:style>
  <w:style w:type="character" w:customStyle="1" w:styleId="Heading1Char">
    <w:name w:val="Heading 1 Char"/>
    <w:basedOn w:val="DefaultParagraphFont"/>
    <w:link w:val="Heading1"/>
    <w:uiPriority w:val="9"/>
    <w:rsid w:val="00E800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2574B"/>
    <w:rPr>
      <w:color w:val="0000FF" w:themeColor="hyperlink"/>
      <w:u w:val="single"/>
    </w:rPr>
  </w:style>
  <w:style w:type="character" w:customStyle="1" w:styleId="Heading3Char">
    <w:name w:val="Heading 3 Char"/>
    <w:basedOn w:val="DefaultParagraphFont"/>
    <w:link w:val="Heading3"/>
    <w:uiPriority w:val="9"/>
    <w:semiHidden/>
    <w:rsid w:val="004D2EA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D2E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15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48B5B-4159-4647-84C4-BDBF6A936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6</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Agaba Dave</cp:lastModifiedBy>
  <cp:revision>31</cp:revision>
  <dcterms:created xsi:type="dcterms:W3CDTF">2010-10-19T19:17:00Z</dcterms:created>
  <dcterms:modified xsi:type="dcterms:W3CDTF">2011-04-27T16:56:00Z</dcterms:modified>
</cp:coreProperties>
</file>